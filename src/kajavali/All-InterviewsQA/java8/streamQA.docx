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4A4B6" w14:textId="4E9B3C8C" w:rsidR="003B466A" w:rsidRPr="003B466A" w:rsidRDefault="00241219" w:rsidP="003B466A">
      <w:pPr>
        <w:rPr>
          <w:ins w:id="0" w:author="Unknown"/>
        </w:rPr>
      </w:pPr>
      <w:r w:rsidRPr="00241219">
        <w:t>https://javaconceptoftheday.com/java-8-interview-sample-coding-questions/</w:t>
      </w:r>
      <w:ins w:id="1" w:author="Unknown">
        <w:r w:rsidR="003B466A" w:rsidRPr="003B466A">
          <w:br/>
        </w:r>
      </w:ins>
    </w:p>
    <w:p w14:paraId="2A5FA45F" w14:textId="0A61EF21" w:rsidR="003B466A" w:rsidRPr="003B466A" w:rsidRDefault="003B466A" w:rsidP="003B466A">
      <w:r w:rsidRPr="003B466A">
        <w:rPr>
          <w:noProof/>
        </w:rPr>
        <w:drawing>
          <wp:inline distT="0" distB="0" distL="0" distR="0" wp14:anchorId="58BE7E00" wp14:editId="2E54E856">
            <wp:extent cx="5731510" cy="7835265"/>
            <wp:effectExtent l="0" t="0" r="2540" b="0"/>
            <wp:docPr id="2109223759" name="Picture 2" descr="Java 8 interview sample coding questions and answers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va 8 interview sample coding questions and answers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3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AA94" w14:textId="77777777" w:rsidR="003B466A" w:rsidRPr="003B466A" w:rsidRDefault="003B466A" w:rsidP="003B466A">
      <w:r w:rsidRPr="003B466A">
        <w:t>Java 8 Interview </w:t>
      </w:r>
      <w:hyperlink r:id="rId6" w:history="1">
        <w:r w:rsidRPr="003B466A">
          <w:rPr>
            <w:rStyle w:val="Hyperlink"/>
          </w:rPr>
          <w:t> Coding</w:t>
        </w:r>
      </w:hyperlink>
      <w:r w:rsidRPr="003B466A">
        <w:t> Questions And Answers :</w:t>
      </w:r>
    </w:p>
    <w:p w14:paraId="3669AFFB" w14:textId="77777777" w:rsidR="003B466A" w:rsidRPr="003B466A" w:rsidRDefault="003B466A" w:rsidP="003B466A">
      <w:r w:rsidRPr="003B466A">
        <w:rPr>
          <w:b/>
          <w:bCs/>
        </w:rPr>
        <w:lastRenderedPageBreak/>
        <w:t>1) Given a list of integers, separate odd and even numbers?</w:t>
      </w:r>
    </w:p>
    <w:p w14:paraId="199E4CEC" w14:textId="6A394D8B" w:rsidR="003B466A" w:rsidRPr="003B466A" w:rsidRDefault="003B466A" w:rsidP="003B466A">
      <w:r w:rsidRPr="003B466A">
        <w:t xml:space="preserve">List&lt;Integer&gt; </w:t>
      </w:r>
      <w:proofErr w:type="spellStart"/>
      <w:r w:rsidRPr="003B466A">
        <w:t>listOfIntegers</w:t>
      </w:r>
      <w:proofErr w:type="spellEnd"/>
      <w:r w:rsidRPr="003B466A">
        <w:t xml:space="preserve"> = </w:t>
      </w:r>
      <w:proofErr w:type="spellStart"/>
      <w:r w:rsidRPr="003B466A">
        <w:t>Arrays.asList</w:t>
      </w:r>
      <w:proofErr w:type="spellEnd"/>
      <w:r w:rsidRPr="003B466A">
        <w:t>(71, 18, 42, 21, 67, 32, 95, 14, 56, 87);</w:t>
      </w:r>
      <w:r w:rsidRPr="003B466A">
        <w:tab/>
      </w:r>
      <w:r w:rsidRPr="003B466A">
        <w:tab/>
      </w:r>
    </w:p>
    <w:p w14:paraId="5E02691A" w14:textId="71B626E8" w:rsidR="003B466A" w:rsidRPr="003B466A" w:rsidRDefault="003B466A" w:rsidP="003B466A">
      <w:r w:rsidRPr="003B466A">
        <w:t xml:space="preserve">Map&lt;Boolean, List&lt;Integer&gt;&gt; </w:t>
      </w:r>
      <w:proofErr w:type="spellStart"/>
      <w:r w:rsidRPr="003B466A">
        <w:t>oddEvenNumbersMap</w:t>
      </w:r>
      <w:proofErr w:type="spellEnd"/>
      <w:r w:rsidRPr="003B466A">
        <w:t xml:space="preserve"> = </w:t>
      </w:r>
      <w:proofErr w:type="spellStart"/>
      <w:r w:rsidRPr="003B466A">
        <w:t>listOfIntegers.stream</w:t>
      </w:r>
      <w:proofErr w:type="spellEnd"/>
      <w:r w:rsidRPr="003B466A">
        <w:t>().collect(</w:t>
      </w:r>
      <w:proofErr w:type="spellStart"/>
      <w:r w:rsidRPr="003B466A">
        <w:t>Collectors.partitioningBy</w:t>
      </w:r>
      <w:proofErr w:type="spellEnd"/>
      <w:r w:rsidRPr="003B466A">
        <w:t>(</w:t>
      </w:r>
      <w:proofErr w:type="spellStart"/>
      <w:r w:rsidRPr="003B466A">
        <w:t>i</w:t>
      </w:r>
      <w:proofErr w:type="spellEnd"/>
      <w:r w:rsidRPr="003B466A">
        <w:t xml:space="preserve"> -&gt; </w:t>
      </w:r>
      <w:proofErr w:type="spellStart"/>
      <w:r w:rsidRPr="003B466A">
        <w:t>i</w:t>
      </w:r>
      <w:proofErr w:type="spellEnd"/>
      <w:r w:rsidRPr="003B466A">
        <w:t xml:space="preserve"> % 2 == 0));</w:t>
      </w:r>
      <w:r w:rsidRPr="003B466A">
        <w:tab/>
      </w:r>
      <w:r w:rsidRPr="003B466A">
        <w:tab/>
      </w:r>
    </w:p>
    <w:p w14:paraId="5AD3D77C" w14:textId="1E83D0C0" w:rsidR="003B466A" w:rsidRPr="003B466A" w:rsidRDefault="003B466A" w:rsidP="003B466A">
      <w:r w:rsidRPr="003B466A">
        <w:t xml:space="preserve">Set&lt;Entry&lt;Boolean, List&lt;Integer&gt;&gt;&gt; </w:t>
      </w:r>
      <w:proofErr w:type="spellStart"/>
      <w:r w:rsidRPr="003B466A">
        <w:t>entrySet</w:t>
      </w:r>
      <w:proofErr w:type="spellEnd"/>
      <w:r w:rsidRPr="003B466A">
        <w:t xml:space="preserve"> = </w:t>
      </w:r>
      <w:proofErr w:type="spellStart"/>
      <w:r w:rsidRPr="003B466A">
        <w:t>oddEvenNumbersMap.entrySet</w:t>
      </w:r>
      <w:proofErr w:type="spellEnd"/>
      <w:r w:rsidRPr="003B466A">
        <w:t>();</w:t>
      </w:r>
      <w:r w:rsidRPr="003B466A">
        <w:tab/>
      </w:r>
      <w:r w:rsidRPr="003B466A">
        <w:tab/>
      </w:r>
    </w:p>
    <w:p w14:paraId="0BFE8C49" w14:textId="1BC83297" w:rsidR="003B466A" w:rsidRPr="003B466A" w:rsidRDefault="003B466A" w:rsidP="003B466A">
      <w:r w:rsidRPr="003B466A">
        <w:t xml:space="preserve">for (Entry&lt;Boolean, List&lt;Integer&gt;&gt; entry : </w:t>
      </w:r>
      <w:proofErr w:type="spellStart"/>
      <w:r w:rsidRPr="003B466A">
        <w:t>entrySet</w:t>
      </w:r>
      <w:proofErr w:type="spellEnd"/>
      <w:r w:rsidRPr="003B466A">
        <w:t xml:space="preserve">) </w:t>
      </w:r>
    </w:p>
    <w:p w14:paraId="3F589700" w14:textId="25517D12" w:rsidR="003B466A" w:rsidRPr="003B466A" w:rsidRDefault="003B466A" w:rsidP="003B466A">
      <w:r w:rsidRPr="003B466A">
        <w:t>{</w:t>
      </w:r>
    </w:p>
    <w:p w14:paraId="21824B86" w14:textId="048799FD" w:rsidR="003B466A" w:rsidRPr="003B466A" w:rsidRDefault="003B466A" w:rsidP="003B466A">
      <w:proofErr w:type="spellStart"/>
      <w:r w:rsidRPr="003B466A">
        <w:t>System.out.println</w:t>
      </w:r>
      <w:proofErr w:type="spellEnd"/>
      <w:r w:rsidRPr="003B466A">
        <w:t>("--------------")</w:t>
      </w:r>
      <w:r w:rsidR="000D2470">
        <w:t>;</w:t>
      </w:r>
      <w:r w:rsidRPr="003B466A">
        <w:tab/>
      </w:r>
    </w:p>
    <w:p w14:paraId="1E9821D5" w14:textId="25053CDD" w:rsidR="003B466A" w:rsidRPr="003B466A" w:rsidRDefault="003B466A" w:rsidP="003B466A">
      <w:r w:rsidRPr="003B466A">
        <w:t>if (</w:t>
      </w:r>
      <w:proofErr w:type="spellStart"/>
      <w:r w:rsidRPr="003B466A">
        <w:t>entry.getKey</w:t>
      </w:r>
      <w:proofErr w:type="spellEnd"/>
      <w:r w:rsidRPr="003B466A">
        <w:t>())</w:t>
      </w:r>
    </w:p>
    <w:p w14:paraId="4D56AD2A" w14:textId="40BAAB32" w:rsidR="003B466A" w:rsidRPr="003B466A" w:rsidRDefault="003B466A" w:rsidP="003B466A">
      <w:r w:rsidRPr="003B466A">
        <w:t>{</w:t>
      </w:r>
    </w:p>
    <w:p w14:paraId="113DF45C" w14:textId="6ED07A4E" w:rsidR="003B466A" w:rsidRPr="003B466A" w:rsidRDefault="003B466A" w:rsidP="003B466A">
      <w:proofErr w:type="spellStart"/>
      <w:r w:rsidRPr="003B466A">
        <w:t>System.out.println</w:t>
      </w:r>
      <w:proofErr w:type="spellEnd"/>
      <w:r w:rsidRPr="003B466A">
        <w:t>("Even Numbers");</w:t>
      </w:r>
    </w:p>
    <w:p w14:paraId="10D42792" w14:textId="65317265" w:rsidR="003B466A" w:rsidRPr="003B466A" w:rsidRDefault="003B466A" w:rsidP="003B466A">
      <w:r w:rsidRPr="003B466A">
        <w:t>}</w:t>
      </w:r>
    </w:p>
    <w:p w14:paraId="35FEBDB8" w14:textId="6FB77334" w:rsidR="003B466A" w:rsidRPr="003B466A" w:rsidRDefault="003B466A" w:rsidP="003B466A">
      <w:r w:rsidRPr="003B466A">
        <w:t>else</w:t>
      </w:r>
    </w:p>
    <w:p w14:paraId="08C0FFBC" w14:textId="4F90A822" w:rsidR="003B466A" w:rsidRPr="003B466A" w:rsidRDefault="003B466A" w:rsidP="003B466A">
      <w:r w:rsidRPr="003B466A">
        <w:t>{</w:t>
      </w:r>
    </w:p>
    <w:p w14:paraId="6F1F7223" w14:textId="0D6256F7" w:rsidR="003B466A" w:rsidRPr="003B466A" w:rsidRDefault="003B466A" w:rsidP="003B466A">
      <w:proofErr w:type="spellStart"/>
      <w:r w:rsidRPr="003B466A">
        <w:t>System.out.println</w:t>
      </w:r>
      <w:proofErr w:type="spellEnd"/>
      <w:r w:rsidRPr="003B466A">
        <w:t>("Odd Numbers");</w:t>
      </w:r>
    </w:p>
    <w:p w14:paraId="3917D542" w14:textId="77777777" w:rsidR="000D2470" w:rsidRDefault="003B466A" w:rsidP="003B466A">
      <w:r w:rsidRPr="003B466A">
        <w:t>}</w:t>
      </w:r>
    </w:p>
    <w:p w14:paraId="54F9EC74" w14:textId="716DBCD8" w:rsidR="003B466A" w:rsidRPr="003B466A" w:rsidRDefault="003B466A" w:rsidP="003B466A">
      <w:proofErr w:type="spellStart"/>
      <w:r w:rsidRPr="003B466A">
        <w:t>System.out.println</w:t>
      </w:r>
      <w:proofErr w:type="spellEnd"/>
      <w:r w:rsidRPr="003B466A">
        <w:t>("--------------");</w:t>
      </w:r>
    </w:p>
    <w:p w14:paraId="41776914" w14:textId="1F5D4F7C" w:rsidR="003B466A" w:rsidRPr="003B466A" w:rsidRDefault="003B466A" w:rsidP="003B466A">
      <w:r w:rsidRPr="003B466A">
        <w:t xml:space="preserve">List&lt;Integer&gt; list = </w:t>
      </w:r>
      <w:proofErr w:type="spellStart"/>
      <w:r w:rsidRPr="003B466A">
        <w:t>entry.getValue</w:t>
      </w:r>
      <w:proofErr w:type="spellEnd"/>
      <w:r w:rsidRPr="003B466A">
        <w:t>();</w:t>
      </w:r>
    </w:p>
    <w:p w14:paraId="32490CB8" w14:textId="0E5FD159" w:rsidR="003B466A" w:rsidRPr="003B466A" w:rsidRDefault="003B466A" w:rsidP="003B466A">
      <w:r w:rsidRPr="003B466A">
        <w:t xml:space="preserve">for (int </w:t>
      </w:r>
      <w:proofErr w:type="spellStart"/>
      <w:r w:rsidRPr="003B466A">
        <w:t>i</w:t>
      </w:r>
      <w:proofErr w:type="spellEnd"/>
      <w:r w:rsidRPr="003B466A">
        <w:t xml:space="preserve"> : list)</w:t>
      </w:r>
    </w:p>
    <w:p w14:paraId="3779CBD5" w14:textId="71FA5129" w:rsidR="003B466A" w:rsidRPr="003B466A" w:rsidRDefault="003B466A" w:rsidP="003B466A">
      <w:r w:rsidRPr="003B466A">
        <w:t>{</w:t>
      </w:r>
    </w:p>
    <w:p w14:paraId="568D6DD0" w14:textId="4B916780" w:rsidR="003B466A" w:rsidRPr="003B466A" w:rsidRDefault="003B466A" w:rsidP="003B466A">
      <w:proofErr w:type="spellStart"/>
      <w:r w:rsidRPr="003B466A">
        <w:t>System.out.println</w:t>
      </w:r>
      <w:proofErr w:type="spellEnd"/>
      <w:r w:rsidRPr="003B466A">
        <w:t>(</w:t>
      </w:r>
      <w:proofErr w:type="spellStart"/>
      <w:r w:rsidRPr="003B466A">
        <w:t>i</w:t>
      </w:r>
      <w:proofErr w:type="spellEnd"/>
      <w:r w:rsidRPr="003B466A">
        <w:t>);</w:t>
      </w:r>
    </w:p>
    <w:p w14:paraId="0ABAB0B0" w14:textId="7C40985D" w:rsidR="003B466A" w:rsidRPr="003B466A" w:rsidRDefault="003B466A" w:rsidP="003B466A">
      <w:r w:rsidRPr="003B466A">
        <w:t>}</w:t>
      </w:r>
    </w:p>
    <w:p w14:paraId="37190789" w14:textId="19AFCEBB" w:rsidR="003B466A" w:rsidRPr="003B466A" w:rsidRDefault="003B466A" w:rsidP="003B466A">
      <w:r w:rsidRPr="003B466A">
        <w:t>}</w:t>
      </w:r>
    </w:p>
    <w:p w14:paraId="721857D2" w14:textId="77777777" w:rsidR="003B466A" w:rsidRPr="003B466A" w:rsidRDefault="003B466A" w:rsidP="003B466A">
      <w:r w:rsidRPr="003B466A">
        <w:rPr>
          <w:b/>
          <w:bCs/>
        </w:rPr>
        <w:t>Output :</w:t>
      </w:r>
    </w:p>
    <w:p w14:paraId="2AEE0389" w14:textId="77777777" w:rsidR="003B466A" w:rsidRPr="003B466A" w:rsidRDefault="003B466A" w:rsidP="003B466A">
      <w:r w:rsidRPr="003B466A">
        <w:t>————–</w:t>
      </w:r>
      <w:r w:rsidRPr="003B466A">
        <w:br/>
        <w:t>Odd Numbers</w:t>
      </w:r>
      <w:r w:rsidRPr="003B466A">
        <w:br/>
        <w:t>————–</w:t>
      </w:r>
      <w:r w:rsidRPr="003B466A">
        <w:br/>
        <w:t>71</w:t>
      </w:r>
      <w:r w:rsidRPr="003B466A">
        <w:br/>
        <w:t>21</w:t>
      </w:r>
      <w:r w:rsidRPr="003B466A">
        <w:br/>
        <w:t>67</w:t>
      </w:r>
      <w:r w:rsidRPr="003B466A">
        <w:br/>
        <w:t>95</w:t>
      </w:r>
      <w:r w:rsidRPr="003B466A">
        <w:br/>
        <w:t>87</w:t>
      </w:r>
      <w:r w:rsidRPr="003B466A">
        <w:br/>
        <w:t>————–</w:t>
      </w:r>
      <w:r w:rsidRPr="003B466A">
        <w:br/>
        <w:t>Even Numbers</w:t>
      </w:r>
      <w:r w:rsidRPr="003B466A">
        <w:br/>
        <w:t>————–</w:t>
      </w:r>
      <w:r w:rsidRPr="003B466A">
        <w:br/>
      </w:r>
      <w:r w:rsidRPr="003B466A">
        <w:lastRenderedPageBreak/>
        <w:t>18</w:t>
      </w:r>
      <w:r w:rsidRPr="003B466A">
        <w:br/>
        <w:t>42</w:t>
      </w:r>
      <w:r w:rsidRPr="003B466A">
        <w:br/>
        <w:t>32</w:t>
      </w:r>
      <w:r w:rsidRPr="003B466A">
        <w:br/>
        <w:t>14</w:t>
      </w:r>
      <w:r w:rsidRPr="003B466A">
        <w:br/>
        <w:t>56</w:t>
      </w:r>
      <w:r w:rsidRPr="003B466A">
        <w:br/>
      </w:r>
    </w:p>
    <w:p w14:paraId="080A5625" w14:textId="77777777" w:rsidR="003B466A" w:rsidRPr="003B466A" w:rsidRDefault="003B466A" w:rsidP="003B466A">
      <w:r w:rsidRPr="003B466A">
        <w:rPr>
          <w:b/>
          <w:bCs/>
        </w:rPr>
        <w:t>2) How do you remove duplicate elements from a list using Java 8 streams?</w:t>
      </w:r>
    </w:p>
    <w:p w14:paraId="1C1A527A" w14:textId="54FC364C" w:rsidR="003B466A" w:rsidRPr="003B466A" w:rsidRDefault="003B466A" w:rsidP="003B466A">
      <w:r w:rsidRPr="003B466A">
        <w:t xml:space="preserve">List&lt;String&gt; </w:t>
      </w:r>
      <w:proofErr w:type="spellStart"/>
      <w:r w:rsidRPr="003B466A">
        <w:t>listOfStrings</w:t>
      </w:r>
      <w:proofErr w:type="spellEnd"/>
      <w:r w:rsidRPr="003B466A">
        <w:t xml:space="preserve"> = </w:t>
      </w:r>
      <w:proofErr w:type="spellStart"/>
      <w:r w:rsidRPr="003B466A">
        <w:t>Arrays.asList</w:t>
      </w:r>
      <w:proofErr w:type="spellEnd"/>
      <w:r w:rsidRPr="003B466A">
        <w:t>("Java", "Python", "C#", "Java", "Kotlin", "Python");</w:t>
      </w:r>
    </w:p>
    <w:p w14:paraId="38DAD263" w14:textId="43A23F2A" w:rsidR="003B466A" w:rsidRPr="003B466A" w:rsidRDefault="003B466A" w:rsidP="003B466A">
      <w:r w:rsidRPr="003B466A">
        <w:t xml:space="preserve">List&lt;String&gt; </w:t>
      </w:r>
      <w:proofErr w:type="spellStart"/>
      <w:r w:rsidRPr="003B466A">
        <w:t>uniqueStrngs</w:t>
      </w:r>
      <w:proofErr w:type="spellEnd"/>
      <w:r w:rsidRPr="003B466A">
        <w:t xml:space="preserve"> = </w:t>
      </w:r>
      <w:proofErr w:type="spellStart"/>
      <w:r w:rsidRPr="003B466A">
        <w:t>listOfStrings.stream</w:t>
      </w:r>
      <w:proofErr w:type="spellEnd"/>
      <w:r w:rsidRPr="003B466A">
        <w:t>().distinct().collect(</w:t>
      </w:r>
      <w:proofErr w:type="spellStart"/>
      <w:r w:rsidRPr="003B466A">
        <w:t>Collectors.toList</w:t>
      </w:r>
      <w:proofErr w:type="spellEnd"/>
      <w:r w:rsidRPr="003B466A">
        <w:t>());</w:t>
      </w:r>
    </w:p>
    <w:p w14:paraId="6B0AF3AD" w14:textId="0D351570" w:rsidR="003B466A" w:rsidRPr="003B466A" w:rsidRDefault="003B466A" w:rsidP="003B466A">
      <w:proofErr w:type="spellStart"/>
      <w:r w:rsidRPr="003B466A">
        <w:t>System.out.println</w:t>
      </w:r>
      <w:proofErr w:type="spellEnd"/>
      <w:r w:rsidRPr="003B466A">
        <w:t>(</w:t>
      </w:r>
      <w:proofErr w:type="spellStart"/>
      <w:r w:rsidRPr="003B466A">
        <w:t>uniqueStrngs</w:t>
      </w:r>
      <w:proofErr w:type="spellEnd"/>
      <w:r w:rsidRPr="003B466A">
        <w:t>);</w:t>
      </w:r>
    </w:p>
    <w:p w14:paraId="68EACB25" w14:textId="77777777" w:rsidR="003B466A" w:rsidRPr="003B466A" w:rsidRDefault="003B466A" w:rsidP="003B466A">
      <w:r w:rsidRPr="003B466A">
        <w:rPr>
          <w:b/>
          <w:bCs/>
        </w:rPr>
        <w:t>Output :</w:t>
      </w:r>
    </w:p>
    <w:p w14:paraId="1280331F" w14:textId="77777777" w:rsidR="003B466A" w:rsidRPr="003B466A" w:rsidRDefault="003B466A" w:rsidP="003B466A">
      <w:r w:rsidRPr="003B466A">
        <w:t>[Java, Python, C#, Kotlin]</w:t>
      </w:r>
    </w:p>
    <w:p w14:paraId="5B35D638" w14:textId="77777777" w:rsidR="003B466A" w:rsidRPr="003B466A" w:rsidRDefault="003B466A" w:rsidP="003B466A">
      <w:r w:rsidRPr="003B466A">
        <w:rPr>
          <w:b/>
          <w:bCs/>
        </w:rPr>
        <w:t>3) How do you find frequency of each character in a string using Java 8 streams?</w:t>
      </w:r>
    </w:p>
    <w:p w14:paraId="284C4B03" w14:textId="20BC3EA0" w:rsidR="003B466A" w:rsidRPr="003B466A" w:rsidRDefault="003B466A" w:rsidP="003B466A">
      <w:r w:rsidRPr="003B466A">
        <w:t xml:space="preserve">String </w:t>
      </w:r>
      <w:proofErr w:type="spellStart"/>
      <w:r w:rsidRPr="003B466A">
        <w:t>inputString</w:t>
      </w:r>
      <w:proofErr w:type="spellEnd"/>
      <w:r w:rsidRPr="003B466A">
        <w:t xml:space="preserve"> = "Java Concept Of The Day";</w:t>
      </w:r>
      <w:r w:rsidRPr="003B466A">
        <w:tab/>
      </w:r>
      <w:r w:rsidRPr="003B466A">
        <w:tab/>
      </w:r>
    </w:p>
    <w:p w14:paraId="46F62860" w14:textId="3FB9AB17" w:rsidR="003B466A" w:rsidRPr="003B466A" w:rsidRDefault="003B466A" w:rsidP="003B466A">
      <w:r w:rsidRPr="003B466A">
        <w:t xml:space="preserve">Map&lt;Character, Long&gt; </w:t>
      </w:r>
      <w:proofErr w:type="spellStart"/>
      <w:r w:rsidRPr="003B466A">
        <w:t>charCountMap</w:t>
      </w:r>
      <w:proofErr w:type="spellEnd"/>
      <w:r w:rsidRPr="003B466A">
        <w:t xml:space="preserve"> = </w:t>
      </w:r>
      <w:proofErr w:type="spellStart"/>
      <w:r w:rsidRPr="003B466A">
        <w:t>inputString.chars</w:t>
      </w:r>
      <w:proofErr w:type="spellEnd"/>
      <w:r w:rsidRPr="003B466A">
        <w:t>().</w:t>
      </w:r>
      <w:proofErr w:type="spellStart"/>
      <w:r w:rsidRPr="003B466A">
        <w:t>mapToObj</w:t>
      </w:r>
      <w:proofErr w:type="spellEnd"/>
      <w:r w:rsidRPr="003B466A">
        <w:t>(c -&gt; (char) c)</w:t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  <w:t>.collect(</w:t>
      </w:r>
      <w:proofErr w:type="spellStart"/>
      <w:r w:rsidRPr="003B466A">
        <w:t>Collectors.groupingBy</w:t>
      </w:r>
      <w:proofErr w:type="spellEnd"/>
      <w:r w:rsidRPr="003B466A">
        <w:t>(</w:t>
      </w:r>
      <w:proofErr w:type="spellStart"/>
      <w:r w:rsidRPr="003B466A">
        <w:t>Function.identity</w:t>
      </w:r>
      <w:proofErr w:type="spellEnd"/>
      <w:r w:rsidRPr="003B466A">
        <w:t xml:space="preserve">(), </w:t>
      </w:r>
      <w:proofErr w:type="spellStart"/>
      <w:r w:rsidRPr="003B466A">
        <w:t>Collectors.counting</w:t>
      </w:r>
      <w:proofErr w:type="spellEnd"/>
      <w:r w:rsidRPr="003B466A">
        <w:t>()));</w:t>
      </w:r>
      <w:r w:rsidRPr="003B466A">
        <w:tab/>
      </w:r>
    </w:p>
    <w:p w14:paraId="6C77B799" w14:textId="77777777" w:rsidR="003B466A" w:rsidRPr="003B466A" w:rsidRDefault="003B466A" w:rsidP="003B466A">
      <w:r w:rsidRPr="003B466A">
        <w:tab/>
      </w:r>
      <w:r w:rsidRPr="003B466A">
        <w:tab/>
      </w:r>
      <w:proofErr w:type="spellStart"/>
      <w:r w:rsidRPr="003B466A">
        <w:t>System.out.println</w:t>
      </w:r>
      <w:proofErr w:type="spellEnd"/>
      <w:r w:rsidRPr="003B466A">
        <w:t>(</w:t>
      </w:r>
      <w:proofErr w:type="spellStart"/>
      <w:r w:rsidRPr="003B466A">
        <w:t>charCountMap</w:t>
      </w:r>
      <w:proofErr w:type="spellEnd"/>
      <w:r w:rsidRPr="003B466A">
        <w:t>);</w:t>
      </w:r>
    </w:p>
    <w:p w14:paraId="7BE0178F" w14:textId="77777777" w:rsidR="003B466A" w:rsidRPr="003B466A" w:rsidRDefault="003B466A" w:rsidP="003B466A">
      <w:r w:rsidRPr="003B466A">
        <w:rPr>
          <w:b/>
          <w:bCs/>
        </w:rPr>
        <w:t>Output :</w:t>
      </w:r>
    </w:p>
    <w:p w14:paraId="5EF4B96A" w14:textId="77777777" w:rsidR="003B466A" w:rsidRPr="003B466A" w:rsidRDefault="003B466A" w:rsidP="003B466A">
      <w:r w:rsidRPr="003B466A">
        <w:t>{ =4, a=3, c=1, C=1, D=1, e=2, f=1, h=1, J=1, n=1, O=1, o=1, p=1, T=1, t=1, v=1, y=1}</w:t>
      </w:r>
    </w:p>
    <w:p w14:paraId="6D7A0A12" w14:textId="77777777" w:rsidR="003B466A" w:rsidRPr="003B466A" w:rsidRDefault="003B466A" w:rsidP="003B466A">
      <w:r w:rsidRPr="003B466A">
        <w:rPr>
          <w:b/>
          <w:bCs/>
        </w:rPr>
        <w:t>4) How do you find frequency of each element in an array or a list?</w:t>
      </w:r>
    </w:p>
    <w:p w14:paraId="7DE14A53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java.util.Arrays</w:t>
      </w:r>
      <w:proofErr w:type="spellEnd"/>
      <w:r w:rsidRPr="003B466A">
        <w:t>;</w:t>
      </w:r>
    </w:p>
    <w:p w14:paraId="46ED40AC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java.util.List</w:t>
      </w:r>
      <w:proofErr w:type="spellEnd"/>
      <w:r w:rsidRPr="003B466A">
        <w:t>;</w:t>
      </w:r>
    </w:p>
    <w:p w14:paraId="16D6DD54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java.util.Map</w:t>
      </w:r>
      <w:proofErr w:type="spellEnd"/>
      <w:r w:rsidRPr="003B466A">
        <w:t>;</w:t>
      </w:r>
    </w:p>
    <w:p w14:paraId="4BF5A6FF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java.util.function.Function</w:t>
      </w:r>
      <w:proofErr w:type="spellEnd"/>
      <w:r w:rsidRPr="003B466A">
        <w:t>;</w:t>
      </w:r>
    </w:p>
    <w:p w14:paraId="2A14696B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java.util.stream.Collectors</w:t>
      </w:r>
      <w:proofErr w:type="spellEnd"/>
      <w:r w:rsidRPr="003B466A">
        <w:t>;</w:t>
      </w:r>
    </w:p>
    <w:p w14:paraId="6C1CED1C" w14:textId="77777777" w:rsidR="003B466A" w:rsidRPr="003B466A" w:rsidRDefault="003B466A" w:rsidP="003B466A"/>
    <w:p w14:paraId="2CC130B4" w14:textId="77777777" w:rsidR="003B466A" w:rsidRPr="003B466A" w:rsidRDefault="003B466A" w:rsidP="003B466A">
      <w:r w:rsidRPr="003B466A">
        <w:t xml:space="preserve">public class Java8Code </w:t>
      </w:r>
    </w:p>
    <w:p w14:paraId="0A7621AA" w14:textId="77777777" w:rsidR="003B466A" w:rsidRPr="003B466A" w:rsidRDefault="003B466A" w:rsidP="003B466A">
      <w:r w:rsidRPr="003B466A">
        <w:t>{</w:t>
      </w:r>
    </w:p>
    <w:p w14:paraId="70F63A0A" w14:textId="77777777" w:rsidR="003B466A" w:rsidRPr="003B466A" w:rsidRDefault="003B466A" w:rsidP="003B466A">
      <w:r w:rsidRPr="003B466A">
        <w:tab/>
        <w:t xml:space="preserve">public static void main(String[] </w:t>
      </w:r>
      <w:proofErr w:type="spellStart"/>
      <w:r w:rsidRPr="003B466A">
        <w:t>args</w:t>
      </w:r>
      <w:proofErr w:type="spellEnd"/>
      <w:r w:rsidRPr="003B466A">
        <w:t xml:space="preserve">) </w:t>
      </w:r>
    </w:p>
    <w:p w14:paraId="311D962F" w14:textId="77777777" w:rsidR="003B466A" w:rsidRPr="003B466A" w:rsidRDefault="003B466A" w:rsidP="003B466A">
      <w:r w:rsidRPr="003B466A">
        <w:tab/>
        <w:t>{</w:t>
      </w:r>
    </w:p>
    <w:p w14:paraId="571748FD" w14:textId="77777777" w:rsidR="003B466A" w:rsidRPr="003B466A" w:rsidRDefault="003B466A" w:rsidP="003B466A">
      <w:r w:rsidRPr="003B466A">
        <w:tab/>
      </w:r>
      <w:r w:rsidRPr="003B466A">
        <w:tab/>
        <w:t xml:space="preserve">List&lt;String&gt; </w:t>
      </w:r>
      <w:proofErr w:type="spellStart"/>
      <w:r w:rsidRPr="003B466A">
        <w:t>stationeryList</w:t>
      </w:r>
      <w:proofErr w:type="spellEnd"/>
      <w:r w:rsidRPr="003B466A">
        <w:t xml:space="preserve"> = </w:t>
      </w:r>
      <w:proofErr w:type="spellStart"/>
      <w:r w:rsidRPr="003B466A">
        <w:t>Arrays.asList</w:t>
      </w:r>
      <w:proofErr w:type="spellEnd"/>
      <w:r w:rsidRPr="003B466A">
        <w:t>("Pen", "Eraser", "Note Book", "Pen", "Pencil", "Stapler", "Note Book", "Pencil");</w:t>
      </w:r>
    </w:p>
    <w:p w14:paraId="3357E96D" w14:textId="77777777" w:rsidR="003B466A" w:rsidRPr="003B466A" w:rsidRDefault="003B466A" w:rsidP="003B466A">
      <w:r w:rsidRPr="003B466A">
        <w:tab/>
      </w:r>
      <w:r w:rsidRPr="003B466A">
        <w:tab/>
      </w:r>
    </w:p>
    <w:p w14:paraId="4EA2DA6E" w14:textId="77777777" w:rsidR="003B466A" w:rsidRPr="003B466A" w:rsidRDefault="003B466A" w:rsidP="003B466A">
      <w:r w:rsidRPr="003B466A">
        <w:lastRenderedPageBreak/>
        <w:tab/>
      </w:r>
      <w:r w:rsidRPr="003B466A">
        <w:tab/>
        <w:t xml:space="preserve">Map&lt;String, Long&gt; </w:t>
      </w:r>
      <w:proofErr w:type="spellStart"/>
      <w:r w:rsidRPr="003B466A">
        <w:t>stationeryCountMap</w:t>
      </w:r>
      <w:proofErr w:type="spellEnd"/>
      <w:r w:rsidRPr="003B466A">
        <w:t xml:space="preserve"> = </w:t>
      </w:r>
    </w:p>
    <w:p w14:paraId="58A29403" w14:textId="77777777" w:rsidR="003B466A" w:rsidRPr="003B466A" w:rsidRDefault="003B466A" w:rsidP="003B466A">
      <w:r w:rsidRPr="003B466A">
        <w:tab/>
      </w:r>
      <w:r w:rsidRPr="003B466A">
        <w:tab/>
      </w:r>
      <w:r w:rsidRPr="003B466A">
        <w:tab/>
      </w:r>
      <w:r w:rsidRPr="003B466A">
        <w:tab/>
        <w:t xml:space="preserve">stationeryList.stream().collect(Collectors.groupingBy(Function.identity(), </w:t>
      </w:r>
      <w:proofErr w:type="spellStart"/>
      <w:r w:rsidRPr="003B466A">
        <w:t>Collectors.counting</w:t>
      </w:r>
      <w:proofErr w:type="spellEnd"/>
      <w:r w:rsidRPr="003B466A">
        <w:t>()));</w:t>
      </w:r>
    </w:p>
    <w:p w14:paraId="70152010" w14:textId="77777777" w:rsidR="003B466A" w:rsidRPr="003B466A" w:rsidRDefault="003B466A" w:rsidP="003B466A">
      <w:r w:rsidRPr="003B466A">
        <w:tab/>
      </w:r>
      <w:r w:rsidRPr="003B466A">
        <w:tab/>
      </w:r>
    </w:p>
    <w:p w14:paraId="757BF202" w14:textId="77777777" w:rsidR="003B466A" w:rsidRPr="003B466A" w:rsidRDefault="003B466A" w:rsidP="003B466A">
      <w:r w:rsidRPr="003B466A">
        <w:tab/>
      </w:r>
      <w:r w:rsidRPr="003B466A">
        <w:tab/>
      </w:r>
      <w:proofErr w:type="spellStart"/>
      <w:r w:rsidRPr="003B466A">
        <w:t>System.out.println</w:t>
      </w:r>
      <w:proofErr w:type="spellEnd"/>
      <w:r w:rsidRPr="003B466A">
        <w:t>(</w:t>
      </w:r>
      <w:proofErr w:type="spellStart"/>
      <w:r w:rsidRPr="003B466A">
        <w:t>stationeryCountMap</w:t>
      </w:r>
      <w:proofErr w:type="spellEnd"/>
      <w:r w:rsidRPr="003B466A">
        <w:t>);</w:t>
      </w:r>
    </w:p>
    <w:p w14:paraId="2F001BA8" w14:textId="77777777" w:rsidR="003B466A" w:rsidRPr="003B466A" w:rsidRDefault="003B466A" w:rsidP="003B466A">
      <w:r w:rsidRPr="003B466A">
        <w:tab/>
        <w:t>}</w:t>
      </w:r>
    </w:p>
    <w:p w14:paraId="3231C949" w14:textId="77777777" w:rsidR="003B466A" w:rsidRPr="003B466A" w:rsidRDefault="003B466A" w:rsidP="003B466A">
      <w:r w:rsidRPr="003B466A">
        <w:t>}</w:t>
      </w:r>
    </w:p>
    <w:p w14:paraId="3B03B369" w14:textId="77777777" w:rsidR="003B466A" w:rsidRPr="003B466A" w:rsidRDefault="003B466A" w:rsidP="003B466A">
      <w:r w:rsidRPr="003B466A">
        <w:rPr>
          <w:b/>
          <w:bCs/>
        </w:rPr>
        <w:t>Output :</w:t>
      </w:r>
    </w:p>
    <w:p w14:paraId="18069E56" w14:textId="77777777" w:rsidR="003B466A" w:rsidRPr="003B466A" w:rsidRDefault="003B466A" w:rsidP="003B466A">
      <w:r w:rsidRPr="003B466A">
        <w:t>{Pen=2, Stapler=1, Pencil=2, Note Book=2, Eraser=1}</w:t>
      </w:r>
    </w:p>
    <w:p w14:paraId="50F4FEE4" w14:textId="77777777" w:rsidR="003B466A" w:rsidRPr="003B466A" w:rsidRDefault="003B466A" w:rsidP="003B466A">
      <w:r w:rsidRPr="003B466A">
        <w:rPr>
          <w:b/>
          <w:bCs/>
        </w:rPr>
        <w:t>5) How do you sort the given list of decimals in reverse order?</w:t>
      </w:r>
    </w:p>
    <w:p w14:paraId="61E34CC3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java.util.Arrays</w:t>
      </w:r>
      <w:proofErr w:type="spellEnd"/>
      <w:r w:rsidRPr="003B466A">
        <w:t>;</w:t>
      </w:r>
    </w:p>
    <w:p w14:paraId="6804D02B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java.util.Comparator</w:t>
      </w:r>
      <w:proofErr w:type="spellEnd"/>
      <w:r w:rsidRPr="003B466A">
        <w:t>;</w:t>
      </w:r>
    </w:p>
    <w:p w14:paraId="1BB30114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java.util.List</w:t>
      </w:r>
      <w:proofErr w:type="spellEnd"/>
      <w:r w:rsidRPr="003B466A">
        <w:t>;</w:t>
      </w:r>
    </w:p>
    <w:p w14:paraId="3D3D0E9E" w14:textId="77777777" w:rsidR="003B466A" w:rsidRPr="003B466A" w:rsidRDefault="003B466A" w:rsidP="003B466A"/>
    <w:p w14:paraId="6A669FA2" w14:textId="77777777" w:rsidR="003B466A" w:rsidRPr="003B466A" w:rsidRDefault="003B466A" w:rsidP="003B466A">
      <w:r w:rsidRPr="003B466A">
        <w:t xml:space="preserve">public class Java8Code </w:t>
      </w:r>
    </w:p>
    <w:p w14:paraId="6CCC4744" w14:textId="79FCF2E6" w:rsidR="003B466A" w:rsidRPr="003B466A" w:rsidRDefault="003B466A" w:rsidP="003B466A">
      <w:r w:rsidRPr="003B466A">
        <w:t>{</w:t>
      </w:r>
      <w:r w:rsidRPr="003B466A">
        <w:tab/>
        <w:t xml:space="preserve">public static void main(String[] </w:t>
      </w:r>
      <w:proofErr w:type="spellStart"/>
      <w:r w:rsidRPr="003B466A">
        <w:t>args</w:t>
      </w:r>
      <w:proofErr w:type="spellEnd"/>
      <w:r w:rsidRPr="003B466A">
        <w:t xml:space="preserve">) </w:t>
      </w:r>
    </w:p>
    <w:p w14:paraId="73D6FC5A" w14:textId="77777777" w:rsidR="003B466A" w:rsidRPr="003B466A" w:rsidRDefault="003B466A" w:rsidP="003B466A">
      <w:r w:rsidRPr="003B466A">
        <w:tab/>
        <w:t>{</w:t>
      </w:r>
    </w:p>
    <w:p w14:paraId="199C0441" w14:textId="77777777" w:rsidR="003B466A" w:rsidRPr="003B466A" w:rsidRDefault="003B466A" w:rsidP="003B466A">
      <w:r w:rsidRPr="003B466A">
        <w:tab/>
      </w:r>
      <w:r w:rsidRPr="003B466A">
        <w:tab/>
        <w:t xml:space="preserve">List&lt;Double&gt; </w:t>
      </w:r>
      <w:proofErr w:type="spellStart"/>
      <w:r w:rsidRPr="003B466A">
        <w:t>decimalList</w:t>
      </w:r>
      <w:proofErr w:type="spellEnd"/>
      <w:r w:rsidRPr="003B466A">
        <w:t xml:space="preserve"> = </w:t>
      </w:r>
      <w:proofErr w:type="spellStart"/>
      <w:r w:rsidRPr="003B466A">
        <w:t>Arrays.asList</w:t>
      </w:r>
      <w:proofErr w:type="spellEnd"/>
      <w:r w:rsidRPr="003B466A">
        <w:t>(12.45, 23.58, 17.13, 42.89, 33.78, 71.85, 56.98, 21.12);</w:t>
      </w:r>
    </w:p>
    <w:p w14:paraId="115BF953" w14:textId="77777777" w:rsidR="003B466A" w:rsidRPr="003B466A" w:rsidRDefault="003B466A" w:rsidP="003B466A">
      <w:r w:rsidRPr="003B466A">
        <w:tab/>
      </w:r>
      <w:r w:rsidRPr="003B466A">
        <w:tab/>
      </w:r>
    </w:p>
    <w:p w14:paraId="1078921D" w14:textId="77777777" w:rsidR="003B466A" w:rsidRPr="003B466A" w:rsidRDefault="003B466A" w:rsidP="003B466A">
      <w:r w:rsidRPr="003B466A">
        <w:tab/>
      </w:r>
      <w:r w:rsidRPr="003B466A">
        <w:tab/>
        <w:t>decimalList.stream().sorted(Comparator.reverseOrder()).forEach(System.out::println);</w:t>
      </w:r>
    </w:p>
    <w:p w14:paraId="7C8A1568" w14:textId="77777777" w:rsidR="003B466A" w:rsidRPr="003B466A" w:rsidRDefault="003B466A" w:rsidP="003B466A">
      <w:r w:rsidRPr="003B466A">
        <w:tab/>
        <w:t>}</w:t>
      </w:r>
    </w:p>
    <w:p w14:paraId="586443CC" w14:textId="77777777" w:rsidR="003B466A" w:rsidRPr="003B466A" w:rsidRDefault="003B466A" w:rsidP="003B466A">
      <w:r w:rsidRPr="003B466A">
        <w:t>}</w:t>
      </w:r>
    </w:p>
    <w:p w14:paraId="1989BD42" w14:textId="77777777" w:rsidR="003B466A" w:rsidRPr="003B466A" w:rsidRDefault="003B466A" w:rsidP="003B466A">
      <w:r w:rsidRPr="003B466A">
        <w:rPr>
          <w:b/>
          <w:bCs/>
        </w:rPr>
        <w:t>Output :</w:t>
      </w:r>
    </w:p>
    <w:p w14:paraId="542E3FC7" w14:textId="77777777" w:rsidR="003B466A" w:rsidRPr="003B466A" w:rsidRDefault="003B466A" w:rsidP="003B466A">
      <w:r w:rsidRPr="003B466A">
        <w:t>71.85</w:t>
      </w:r>
      <w:r w:rsidRPr="003B466A">
        <w:br/>
        <w:t>56.98</w:t>
      </w:r>
      <w:r w:rsidRPr="003B466A">
        <w:br/>
        <w:t>42.89</w:t>
      </w:r>
      <w:r w:rsidRPr="003B466A">
        <w:br/>
        <w:t>33.78</w:t>
      </w:r>
      <w:r w:rsidRPr="003B466A">
        <w:br/>
        <w:t>23.58</w:t>
      </w:r>
      <w:r w:rsidRPr="003B466A">
        <w:br/>
        <w:t>21.12</w:t>
      </w:r>
      <w:r w:rsidRPr="003B466A">
        <w:br/>
        <w:t>17.13</w:t>
      </w:r>
      <w:r w:rsidRPr="003B466A">
        <w:br/>
        <w:t>12.45</w:t>
      </w:r>
    </w:p>
    <w:p w14:paraId="0D5194FB" w14:textId="77777777" w:rsidR="003B466A" w:rsidRPr="003B466A" w:rsidRDefault="003B466A" w:rsidP="003B466A">
      <w:r w:rsidRPr="003B466A">
        <w:rPr>
          <w:b/>
          <w:bCs/>
        </w:rPr>
        <w:t>6) Given a list of strings, join the strings with ‘[‘ as prefix, ‘]’ as suffix and ‘,’ as delimiter?</w:t>
      </w:r>
    </w:p>
    <w:p w14:paraId="0DCD12F0" w14:textId="77777777" w:rsidR="003B466A" w:rsidRPr="003B466A" w:rsidRDefault="003B466A" w:rsidP="003B466A">
      <w:r w:rsidRPr="003B466A">
        <w:lastRenderedPageBreak/>
        <w:t xml:space="preserve">import </w:t>
      </w:r>
      <w:proofErr w:type="spellStart"/>
      <w:r w:rsidRPr="003B466A">
        <w:t>java.util.Arrays</w:t>
      </w:r>
      <w:proofErr w:type="spellEnd"/>
      <w:r w:rsidRPr="003B466A">
        <w:t>;</w:t>
      </w:r>
    </w:p>
    <w:p w14:paraId="0F5C4C0B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java.util.List</w:t>
      </w:r>
      <w:proofErr w:type="spellEnd"/>
      <w:r w:rsidRPr="003B466A">
        <w:t>;</w:t>
      </w:r>
    </w:p>
    <w:p w14:paraId="62DE0714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java.util.stream.Collectors</w:t>
      </w:r>
      <w:proofErr w:type="spellEnd"/>
      <w:r w:rsidRPr="003B466A">
        <w:t>;</w:t>
      </w:r>
    </w:p>
    <w:p w14:paraId="7AC2763C" w14:textId="77777777" w:rsidR="003B466A" w:rsidRPr="003B466A" w:rsidRDefault="003B466A" w:rsidP="003B466A"/>
    <w:p w14:paraId="113ED230" w14:textId="77777777" w:rsidR="003B466A" w:rsidRPr="003B466A" w:rsidRDefault="003B466A" w:rsidP="003B466A">
      <w:r w:rsidRPr="003B466A">
        <w:t xml:space="preserve">public class Java8Code </w:t>
      </w:r>
    </w:p>
    <w:p w14:paraId="32122E9D" w14:textId="77777777" w:rsidR="003B466A" w:rsidRPr="003B466A" w:rsidRDefault="003B466A" w:rsidP="003B466A">
      <w:r w:rsidRPr="003B466A">
        <w:t>{</w:t>
      </w:r>
    </w:p>
    <w:p w14:paraId="7E931932" w14:textId="77777777" w:rsidR="003B466A" w:rsidRPr="003B466A" w:rsidRDefault="003B466A" w:rsidP="003B466A">
      <w:r w:rsidRPr="003B466A">
        <w:tab/>
        <w:t xml:space="preserve">public static void main(String[] </w:t>
      </w:r>
      <w:proofErr w:type="spellStart"/>
      <w:r w:rsidRPr="003B466A">
        <w:t>args</w:t>
      </w:r>
      <w:proofErr w:type="spellEnd"/>
      <w:r w:rsidRPr="003B466A">
        <w:t xml:space="preserve">) </w:t>
      </w:r>
    </w:p>
    <w:p w14:paraId="6C3A7D09" w14:textId="77777777" w:rsidR="003B466A" w:rsidRPr="003B466A" w:rsidRDefault="003B466A" w:rsidP="003B466A">
      <w:r w:rsidRPr="003B466A">
        <w:tab/>
        <w:t>{</w:t>
      </w:r>
    </w:p>
    <w:p w14:paraId="1ADBB570" w14:textId="77777777" w:rsidR="003B466A" w:rsidRPr="003B466A" w:rsidRDefault="003B466A" w:rsidP="003B466A">
      <w:r w:rsidRPr="003B466A">
        <w:tab/>
      </w:r>
      <w:r w:rsidRPr="003B466A">
        <w:tab/>
        <w:t xml:space="preserve">List&lt;String&gt; </w:t>
      </w:r>
      <w:proofErr w:type="spellStart"/>
      <w:r w:rsidRPr="003B466A">
        <w:t>listOfStrings</w:t>
      </w:r>
      <w:proofErr w:type="spellEnd"/>
      <w:r w:rsidRPr="003B466A">
        <w:t xml:space="preserve"> = </w:t>
      </w:r>
      <w:proofErr w:type="spellStart"/>
      <w:r w:rsidRPr="003B466A">
        <w:t>Arrays.asList</w:t>
      </w:r>
      <w:proofErr w:type="spellEnd"/>
      <w:r w:rsidRPr="003B466A">
        <w:t>("Facebook", "Twitter", "YouTube", "WhatsApp", "LinkedIn");</w:t>
      </w:r>
    </w:p>
    <w:p w14:paraId="79CC4434" w14:textId="77777777" w:rsidR="003B466A" w:rsidRPr="003B466A" w:rsidRDefault="003B466A" w:rsidP="003B466A">
      <w:r w:rsidRPr="003B466A">
        <w:tab/>
      </w:r>
      <w:r w:rsidRPr="003B466A">
        <w:tab/>
      </w:r>
    </w:p>
    <w:p w14:paraId="2C6179C6" w14:textId="77777777" w:rsidR="003B466A" w:rsidRPr="003B466A" w:rsidRDefault="003B466A" w:rsidP="003B466A">
      <w:r w:rsidRPr="003B466A">
        <w:tab/>
      </w:r>
      <w:r w:rsidRPr="003B466A">
        <w:tab/>
        <w:t xml:space="preserve">String </w:t>
      </w:r>
      <w:proofErr w:type="spellStart"/>
      <w:r w:rsidRPr="003B466A">
        <w:t>joinedString</w:t>
      </w:r>
      <w:proofErr w:type="spellEnd"/>
      <w:r w:rsidRPr="003B466A">
        <w:t xml:space="preserve"> = </w:t>
      </w:r>
      <w:proofErr w:type="spellStart"/>
      <w:r w:rsidRPr="003B466A">
        <w:t>listOfStrings.stream</w:t>
      </w:r>
      <w:proofErr w:type="spellEnd"/>
      <w:r w:rsidRPr="003B466A">
        <w:t>().collect(</w:t>
      </w:r>
      <w:proofErr w:type="spellStart"/>
      <w:r w:rsidRPr="003B466A">
        <w:t>Collectors.joining</w:t>
      </w:r>
      <w:proofErr w:type="spellEnd"/>
      <w:r w:rsidRPr="003B466A">
        <w:t>(", ", "[", "]"));</w:t>
      </w:r>
    </w:p>
    <w:p w14:paraId="32897693" w14:textId="77777777" w:rsidR="003B466A" w:rsidRPr="003B466A" w:rsidRDefault="003B466A" w:rsidP="003B466A">
      <w:r w:rsidRPr="003B466A">
        <w:tab/>
      </w:r>
      <w:r w:rsidRPr="003B466A">
        <w:tab/>
      </w:r>
    </w:p>
    <w:p w14:paraId="5E96B07B" w14:textId="77777777" w:rsidR="003B466A" w:rsidRPr="003B466A" w:rsidRDefault="003B466A" w:rsidP="003B466A">
      <w:r w:rsidRPr="003B466A">
        <w:tab/>
      </w:r>
      <w:r w:rsidRPr="003B466A">
        <w:tab/>
      </w:r>
      <w:proofErr w:type="spellStart"/>
      <w:r w:rsidRPr="003B466A">
        <w:t>System.out.println</w:t>
      </w:r>
      <w:proofErr w:type="spellEnd"/>
      <w:r w:rsidRPr="003B466A">
        <w:t>(</w:t>
      </w:r>
      <w:proofErr w:type="spellStart"/>
      <w:r w:rsidRPr="003B466A">
        <w:t>joinedString</w:t>
      </w:r>
      <w:proofErr w:type="spellEnd"/>
      <w:r w:rsidRPr="003B466A">
        <w:t>);</w:t>
      </w:r>
    </w:p>
    <w:p w14:paraId="55FD38AC" w14:textId="77777777" w:rsidR="003B466A" w:rsidRPr="003B466A" w:rsidRDefault="003B466A" w:rsidP="003B466A">
      <w:r w:rsidRPr="003B466A">
        <w:tab/>
        <w:t>}</w:t>
      </w:r>
    </w:p>
    <w:p w14:paraId="6E73FE17" w14:textId="77777777" w:rsidR="003B466A" w:rsidRPr="003B466A" w:rsidRDefault="003B466A" w:rsidP="003B466A">
      <w:r w:rsidRPr="003B466A">
        <w:t>}</w:t>
      </w:r>
    </w:p>
    <w:p w14:paraId="72E7AFDD" w14:textId="77777777" w:rsidR="003B466A" w:rsidRPr="003B466A" w:rsidRDefault="003B466A" w:rsidP="003B466A">
      <w:r w:rsidRPr="003B466A">
        <w:rPr>
          <w:b/>
          <w:bCs/>
        </w:rPr>
        <w:t>Output :</w:t>
      </w:r>
    </w:p>
    <w:p w14:paraId="3D52A6B3" w14:textId="77777777" w:rsidR="003B466A" w:rsidRPr="003B466A" w:rsidRDefault="003B466A" w:rsidP="003B466A">
      <w:r w:rsidRPr="003B466A">
        <w:t>[Facebook, Twitter, YouTube, WhatsApp, LinkedIn]</w:t>
      </w:r>
    </w:p>
    <w:p w14:paraId="26D1ECC8" w14:textId="77777777" w:rsidR="003B466A" w:rsidRPr="003B466A" w:rsidRDefault="003B466A" w:rsidP="003B466A">
      <w:r w:rsidRPr="003B466A">
        <w:rPr>
          <w:b/>
          <w:bCs/>
        </w:rPr>
        <w:t>7) From the given list of integers, print the numbers which are multiples of 5?</w:t>
      </w:r>
    </w:p>
    <w:p w14:paraId="5E7580A2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java.util.Arrays</w:t>
      </w:r>
      <w:proofErr w:type="spellEnd"/>
      <w:r w:rsidRPr="003B466A">
        <w:t>;</w:t>
      </w:r>
    </w:p>
    <w:p w14:paraId="5CD4A7BB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java.util.List</w:t>
      </w:r>
      <w:proofErr w:type="spellEnd"/>
      <w:r w:rsidRPr="003B466A">
        <w:t>;</w:t>
      </w:r>
    </w:p>
    <w:p w14:paraId="6533ABD0" w14:textId="77777777" w:rsidR="003B466A" w:rsidRPr="003B466A" w:rsidRDefault="003B466A" w:rsidP="003B466A"/>
    <w:p w14:paraId="0A534693" w14:textId="77777777" w:rsidR="003B466A" w:rsidRPr="003B466A" w:rsidRDefault="003B466A" w:rsidP="003B466A">
      <w:r w:rsidRPr="003B466A">
        <w:t xml:space="preserve">public class Java8Code </w:t>
      </w:r>
    </w:p>
    <w:p w14:paraId="37C71A1E" w14:textId="77777777" w:rsidR="003B466A" w:rsidRPr="003B466A" w:rsidRDefault="003B466A" w:rsidP="003B466A">
      <w:r w:rsidRPr="003B466A">
        <w:t>{</w:t>
      </w:r>
    </w:p>
    <w:p w14:paraId="6C41CAE3" w14:textId="77777777" w:rsidR="003B466A" w:rsidRPr="003B466A" w:rsidRDefault="003B466A" w:rsidP="003B466A">
      <w:r w:rsidRPr="003B466A">
        <w:tab/>
        <w:t xml:space="preserve">public static void main(String[] </w:t>
      </w:r>
      <w:proofErr w:type="spellStart"/>
      <w:r w:rsidRPr="003B466A">
        <w:t>args</w:t>
      </w:r>
      <w:proofErr w:type="spellEnd"/>
      <w:r w:rsidRPr="003B466A">
        <w:t xml:space="preserve">) </w:t>
      </w:r>
    </w:p>
    <w:p w14:paraId="33114613" w14:textId="77777777" w:rsidR="003B466A" w:rsidRPr="003B466A" w:rsidRDefault="003B466A" w:rsidP="003B466A">
      <w:r w:rsidRPr="003B466A">
        <w:tab/>
        <w:t>{</w:t>
      </w:r>
    </w:p>
    <w:p w14:paraId="38BA180D" w14:textId="77777777" w:rsidR="003B466A" w:rsidRPr="003B466A" w:rsidRDefault="003B466A" w:rsidP="003B466A">
      <w:r w:rsidRPr="003B466A">
        <w:tab/>
      </w:r>
      <w:r w:rsidRPr="003B466A">
        <w:tab/>
        <w:t xml:space="preserve">List&lt;Integer&gt; </w:t>
      </w:r>
      <w:proofErr w:type="spellStart"/>
      <w:r w:rsidRPr="003B466A">
        <w:t>listOfIntegers</w:t>
      </w:r>
      <w:proofErr w:type="spellEnd"/>
      <w:r w:rsidRPr="003B466A">
        <w:t xml:space="preserve"> = </w:t>
      </w:r>
      <w:proofErr w:type="spellStart"/>
      <w:r w:rsidRPr="003B466A">
        <w:t>Arrays.asList</w:t>
      </w:r>
      <w:proofErr w:type="spellEnd"/>
      <w:r w:rsidRPr="003B466A">
        <w:t>(45, 12, 56, 15, 24, 75, 31, 89);</w:t>
      </w:r>
    </w:p>
    <w:p w14:paraId="563979B2" w14:textId="77777777" w:rsidR="003B466A" w:rsidRPr="003B466A" w:rsidRDefault="003B466A" w:rsidP="003B466A">
      <w:r w:rsidRPr="003B466A">
        <w:tab/>
      </w:r>
      <w:r w:rsidRPr="003B466A">
        <w:tab/>
      </w:r>
    </w:p>
    <w:p w14:paraId="75FE8CBC" w14:textId="77777777" w:rsidR="003B466A" w:rsidRPr="003B466A" w:rsidRDefault="003B466A" w:rsidP="003B466A">
      <w:r w:rsidRPr="003B466A">
        <w:tab/>
      </w:r>
      <w:r w:rsidRPr="003B466A">
        <w:tab/>
      </w:r>
      <w:proofErr w:type="spellStart"/>
      <w:r w:rsidRPr="003B466A">
        <w:t>listOfIntegers.stream</w:t>
      </w:r>
      <w:proofErr w:type="spellEnd"/>
      <w:r w:rsidRPr="003B466A">
        <w:t>().filter(</w:t>
      </w:r>
      <w:proofErr w:type="spellStart"/>
      <w:r w:rsidRPr="003B466A">
        <w:t>i</w:t>
      </w:r>
      <w:proofErr w:type="spellEnd"/>
      <w:r w:rsidRPr="003B466A">
        <w:t xml:space="preserve"> -&gt; </w:t>
      </w:r>
      <w:proofErr w:type="spellStart"/>
      <w:r w:rsidRPr="003B466A">
        <w:t>i</w:t>
      </w:r>
      <w:proofErr w:type="spellEnd"/>
      <w:r w:rsidRPr="003B466A">
        <w:t xml:space="preserve"> % 5 == 0).</w:t>
      </w:r>
      <w:proofErr w:type="spellStart"/>
      <w:r w:rsidRPr="003B466A">
        <w:t>forEach</w:t>
      </w:r>
      <w:proofErr w:type="spellEnd"/>
      <w:r w:rsidRPr="003B466A">
        <w:t>(</w:t>
      </w:r>
      <w:proofErr w:type="spellStart"/>
      <w:r w:rsidRPr="003B466A">
        <w:t>System.out</w:t>
      </w:r>
      <w:proofErr w:type="spellEnd"/>
      <w:r w:rsidRPr="003B466A">
        <w:t>::</w:t>
      </w:r>
      <w:proofErr w:type="spellStart"/>
      <w:r w:rsidRPr="003B466A">
        <w:t>println</w:t>
      </w:r>
      <w:proofErr w:type="spellEnd"/>
      <w:r w:rsidRPr="003B466A">
        <w:t>);</w:t>
      </w:r>
    </w:p>
    <w:p w14:paraId="4169F7CA" w14:textId="77777777" w:rsidR="003B466A" w:rsidRPr="003B466A" w:rsidRDefault="003B466A" w:rsidP="003B466A">
      <w:r w:rsidRPr="003B466A">
        <w:tab/>
        <w:t>}</w:t>
      </w:r>
    </w:p>
    <w:p w14:paraId="1953E504" w14:textId="77777777" w:rsidR="003B466A" w:rsidRPr="003B466A" w:rsidRDefault="003B466A" w:rsidP="003B466A">
      <w:r w:rsidRPr="003B466A">
        <w:t>}</w:t>
      </w:r>
    </w:p>
    <w:p w14:paraId="42857BC2" w14:textId="77777777" w:rsidR="003B466A" w:rsidRPr="003B466A" w:rsidRDefault="003B466A" w:rsidP="003B466A">
      <w:r w:rsidRPr="003B466A">
        <w:rPr>
          <w:b/>
          <w:bCs/>
        </w:rPr>
        <w:lastRenderedPageBreak/>
        <w:t>Output :</w:t>
      </w:r>
    </w:p>
    <w:p w14:paraId="15E988E3" w14:textId="77777777" w:rsidR="003B466A" w:rsidRPr="003B466A" w:rsidRDefault="003B466A" w:rsidP="003B466A">
      <w:r w:rsidRPr="003B466A">
        <w:t>45</w:t>
      </w:r>
      <w:r w:rsidRPr="003B466A">
        <w:br/>
        <w:t>15</w:t>
      </w:r>
      <w:r w:rsidRPr="003B466A">
        <w:br/>
        <w:t>75</w:t>
      </w:r>
    </w:p>
    <w:p w14:paraId="3B3523EA" w14:textId="77777777" w:rsidR="003B466A" w:rsidRPr="003B466A" w:rsidRDefault="003B466A" w:rsidP="003B466A">
      <w:r w:rsidRPr="003B466A">
        <w:rPr>
          <w:b/>
          <w:bCs/>
        </w:rPr>
        <w:t>8) Given a list of integers, find maximum and minimum of those numbers?</w:t>
      </w:r>
    </w:p>
    <w:p w14:paraId="00AF8B5F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java.util.Arrays</w:t>
      </w:r>
      <w:proofErr w:type="spellEnd"/>
      <w:r w:rsidRPr="003B466A">
        <w:t>;</w:t>
      </w:r>
    </w:p>
    <w:p w14:paraId="69827A4D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java.util.Comparator</w:t>
      </w:r>
      <w:proofErr w:type="spellEnd"/>
      <w:r w:rsidRPr="003B466A">
        <w:t>;</w:t>
      </w:r>
    </w:p>
    <w:p w14:paraId="4D9ABE0E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java.util.List</w:t>
      </w:r>
      <w:proofErr w:type="spellEnd"/>
      <w:r w:rsidRPr="003B466A">
        <w:t>;</w:t>
      </w:r>
    </w:p>
    <w:p w14:paraId="4479FB79" w14:textId="77777777" w:rsidR="003B466A" w:rsidRPr="003B466A" w:rsidRDefault="003B466A" w:rsidP="003B466A"/>
    <w:p w14:paraId="16B12960" w14:textId="77777777" w:rsidR="003B466A" w:rsidRPr="003B466A" w:rsidRDefault="003B466A" w:rsidP="003B466A">
      <w:r w:rsidRPr="003B466A">
        <w:t xml:space="preserve">public class Java8Code </w:t>
      </w:r>
    </w:p>
    <w:p w14:paraId="258D083E" w14:textId="77777777" w:rsidR="003B466A" w:rsidRPr="003B466A" w:rsidRDefault="003B466A" w:rsidP="003B466A">
      <w:r w:rsidRPr="003B466A">
        <w:t>{</w:t>
      </w:r>
    </w:p>
    <w:p w14:paraId="2E81E720" w14:textId="77777777" w:rsidR="003B466A" w:rsidRPr="003B466A" w:rsidRDefault="003B466A" w:rsidP="003B466A">
      <w:r w:rsidRPr="003B466A">
        <w:tab/>
        <w:t xml:space="preserve">public static void main(String[] </w:t>
      </w:r>
      <w:proofErr w:type="spellStart"/>
      <w:r w:rsidRPr="003B466A">
        <w:t>args</w:t>
      </w:r>
      <w:proofErr w:type="spellEnd"/>
      <w:r w:rsidRPr="003B466A">
        <w:t xml:space="preserve">) </w:t>
      </w:r>
    </w:p>
    <w:p w14:paraId="488C7DBB" w14:textId="77777777" w:rsidR="003B466A" w:rsidRPr="003B466A" w:rsidRDefault="003B466A" w:rsidP="003B466A">
      <w:r w:rsidRPr="003B466A">
        <w:tab/>
        <w:t>{</w:t>
      </w:r>
    </w:p>
    <w:p w14:paraId="50C0573C" w14:textId="77777777" w:rsidR="003B466A" w:rsidRPr="003B466A" w:rsidRDefault="003B466A" w:rsidP="003B466A">
      <w:r w:rsidRPr="003B466A">
        <w:tab/>
      </w:r>
      <w:r w:rsidRPr="003B466A">
        <w:tab/>
        <w:t xml:space="preserve">List&lt;Integer&gt; </w:t>
      </w:r>
      <w:proofErr w:type="spellStart"/>
      <w:r w:rsidRPr="003B466A">
        <w:t>listOfIntegers</w:t>
      </w:r>
      <w:proofErr w:type="spellEnd"/>
      <w:r w:rsidRPr="003B466A">
        <w:t xml:space="preserve"> = </w:t>
      </w:r>
      <w:proofErr w:type="spellStart"/>
      <w:r w:rsidRPr="003B466A">
        <w:t>Arrays.asList</w:t>
      </w:r>
      <w:proofErr w:type="spellEnd"/>
      <w:r w:rsidRPr="003B466A">
        <w:t>(45, 12, 56, 15, 24, 75, 31, 89);</w:t>
      </w:r>
    </w:p>
    <w:p w14:paraId="7DDF6CA3" w14:textId="77777777" w:rsidR="003B466A" w:rsidRPr="003B466A" w:rsidRDefault="003B466A" w:rsidP="003B466A">
      <w:r w:rsidRPr="003B466A">
        <w:tab/>
      </w:r>
      <w:r w:rsidRPr="003B466A">
        <w:tab/>
      </w:r>
    </w:p>
    <w:p w14:paraId="7F57B33B" w14:textId="77777777" w:rsidR="003B466A" w:rsidRPr="003B466A" w:rsidRDefault="003B466A" w:rsidP="003B466A">
      <w:r w:rsidRPr="003B466A">
        <w:tab/>
      </w:r>
      <w:r w:rsidRPr="003B466A">
        <w:tab/>
        <w:t xml:space="preserve">int max = </w:t>
      </w:r>
      <w:proofErr w:type="spellStart"/>
      <w:r w:rsidRPr="003B466A">
        <w:t>listOfIntegers.stream</w:t>
      </w:r>
      <w:proofErr w:type="spellEnd"/>
      <w:r w:rsidRPr="003B466A">
        <w:t>().max(</w:t>
      </w:r>
      <w:proofErr w:type="spellStart"/>
      <w:r w:rsidRPr="003B466A">
        <w:t>Comparator.naturalOrder</w:t>
      </w:r>
      <w:proofErr w:type="spellEnd"/>
      <w:r w:rsidRPr="003B466A">
        <w:t>()).get();</w:t>
      </w:r>
    </w:p>
    <w:p w14:paraId="6283CEC0" w14:textId="77777777" w:rsidR="003B466A" w:rsidRPr="003B466A" w:rsidRDefault="003B466A" w:rsidP="003B466A">
      <w:r w:rsidRPr="003B466A">
        <w:tab/>
      </w:r>
      <w:r w:rsidRPr="003B466A">
        <w:tab/>
      </w:r>
    </w:p>
    <w:p w14:paraId="759F8060" w14:textId="77777777" w:rsidR="003B466A" w:rsidRPr="003B466A" w:rsidRDefault="003B466A" w:rsidP="003B466A">
      <w:r w:rsidRPr="003B466A">
        <w:tab/>
      </w:r>
      <w:r w:rsidRPr="003B466A">
        <w:tab/>
      </w:r>
      <w:proofErr w:type="spellStart"/>
      <w:r w:rsidRPr="003B466A">
        <w:t>System.out.println</w:t>
      </w:r>
      <w:proofErr w:type="spellEnd"/>
      <w:r w:rsidRPr="003B466A">
        <w:t>("Maximum Element : "+max);</w:t>
      </w:r>
    </w:p>
    <w:p w14:paraId="030CE0E9" w14:textId="77777777" w:rsidR="003B466A" w:rsidRPr="003B466A" w:rsidRDefault="003B466A" w:rsidP="003B466A">
      <w:r w:rsidRPr="003B466A">
        <w:tab/>
      </w:r>
      <w:r w:rsidRPr="003B466A">
        <w:tab/>
      </w:r>
    </w:p>
    <w:p w14:paraId="201CEBD7" w14:textId="77777777" w:rsidR="003B466A" w:rsidRPr="003B466A" w:rsidRDefault="003B466A" w:rsidP="003B466A">
      <w:r w:rsidRPr="003B466A">
        <w:tab/>
      </w:r>
      <w:r w:rsidRPr="003B466A">
        <w:tab/>
        <w:t xml:space="preserve">int min = </w:t>
      </w:r>
      <w:proofErr w:type="spellStart"/>
      <w:r w:rsidRPr="003B466A">
        <w:t>listOfIntegers.stream</w:t>
      </w:r>
      <w:proofErr w:type="spellEnd"/>
      <w:r w:rsidRPr="003B466A">
        <w:t>().min(</w:t>
      </w:r>
      <w:proofErr w:type="spellStart"/>
      <w:r w:rsidRPr="003B466A">
        <w:t>Comparator.naturalOrder</w:t>
      </w:r>
      <w:proofErr w:type="spellEnd"/>
      <w:r w:rsidRPr="003B466A">
        <w:t>()).get();</w:t>
      </w:r>
    </w:p>
    <w:p w14:paraId="10905C7F" w14:textId="77777777" w:rsidR="003B466A" w:rsidRPr="003B466A" w:rsidRDefault="003B466A" w:rsidP="003B466A">
      <w:r w:rsidRPr="003B466A">
        <w:tab/>
      </w:r>
      <w:r w:rsidRPr="003B466A">
        <w:tab/>
      </w:r>
    </w:p>
    <w:p w14:paraId="0D391FE6" w14:textId="77777777" w:rsidR="003B466A" w:rsidRPr="003B466A" w:rsidRDefault="003B466A" w:rsidP="003B466A">
      <w:r w:rsidRPr="003B466A">
        <w:tab/>
      </w:r>
      <w:r w:rsidRPr="003B466A">
        <w:tab/>
      </w:r>
      <w:proofErr w:type="spellStart"/>
      <w:r w:rsidRPr="003B466A">
        <w:t>System.out.println</w:t>
      </w:r>
      <w:proofErr w:type="spellEnd"/>
      <w:r w:rsidRPr="003B466A">
        <w:t>("Minimum Element : "+min);</w:t>
      </w:r>
    </w:p>
    <w:p w14:paraId="63897107" w14:textId="77777777" w:rsidR="003B466A" w:rsidRPr="003B466A" w:rsidRDefault="003B466A" w:rsidP="003B466A">
      <w:r w:rsidRPr="003B466A">
        <w:tab/>
        <w:t>}</w:t>
      </w:r>
    </w:p>
    <w:p w14:paraId="2AC1F568" w14:textId="77777777" w:rsidR="003B466A" w:rsidRPr="003B466A" w:rsidRDefault="003B466A" w:rsidP="003B466A">
      <w:r w:rsidRPr="003B466A">
        <w:t>}</w:t>
      </w:r>
    </w:p>
    <w:p w14:paraId="6DF064C7" w14:textId="77777777" w:rsidR="003B466A" w:rsidRPr="003B466A" w:rsidRDefault="003B466A" w:rsidP="003B466A">
      <w:r w:rsidRPr="003B466A">
        <w:rPr>
          <w:b/>
          <w:bCs/>
        </w:rPr>
        <w:t>Output :</w:t>
      </w:r>
    </w:p>
    <w:p w14:paraId="3A5729DE" w14:textId="77777777" w:rsidR="003B466A" w:rsidRPr="003B466A" w:rsidRDefault="003B466A" w:rsidP="003B466A">
      <w:r w:rsidRPr="003B466A">
        <w:t>Maximum Element : 89</w:t>
      </w:r>
      <w:r w:rsidRPr="003B466A">
        <w:br/>
        <w:t>Minimum Element : 12</w:t>
      </w:r>
    </w:p>
    <w:p w14:paraId="3CEE01FD" w14:textId="77777777" w:rsidR="003B466A" w:rsidRPr="003B466A" w:rsidRDefault="003B466A" w:rsidP="003B466A">
      <w:r w:rsidRPr="003B466A">
        <w:rPr>
          <w:b/>
          <w:bCs/>
        </w:rPr>
        <w:t>9) How do you merge two unsorted arrays into single sorted array using Java 8 streams?</w:t>
      </w:r>
    </w:p>
    <w:p w14:paraId="11CF26AC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java.util.Arrays</w:t>
      </w:r>
      <w:proofErr w:type="spellEnd"/>
      <w:r w:rsidRPr="003B466A">
        <w:t>;</w:t>
      </w:r>
    </w:p>
    <w:p w14:paraId="530B4D34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java.util.stream.IntStream</w:t>
      </w:r>
      <w:proofErr w:type="spellEnd"/>
      <w:r w:rsidRPr="003B466A">
        <w:t>;</w:t>
      </w:r>
    </w:p>
    <w:p w14:paraId="739DB0FC" w14:textId="77777777" w:rsidR="003B466A" w:rsidRPr="003B466A" w:rsidRDefault="003B466A" w:rsidP="003B466A"/>
    <w:p w14:paraId="039B9F5F" w14:textId="77777777" w:rsidR="003B466A" w:rsidRPr="003B466A" w:rsidRDefault="003B466A" w:rsidP="003B466A">
      <w:r w:rsidRPr="003B466A">
        <w:t xml:space="preserve">public class Java8Code </w:t>
      </w:r>
    </w:p>
    <w:p w14:paraId="043DC1AD" w14:textId="77777777" w:rsidR="003B466A" w:rsidRPr="003B466A" w:rsidRDefault="003B466A" w:rsidP="003B466A">
      <w:r w:rsidRPr="003B466A">
        <w:lastRenderedPageBreak/>
        <w:t>{</w:t>
      </w:r>
    </w:p>
    <w:p w14:paraId="503BCC3C" w14:textId="77777777" w:rsidR="003B466A" w:rsidRPr="003B466A" w:rsidRDefault="003B466A" w:rsidP="003B466A">
      <w:r w:rsidRPr="003B466A">
        <w:tab/>
        <w:t xml:space="preserve">public static void main(String[] </w:t>
      </w:r>
      <w:proofErr w:type="spellStart"/>
      <w:r w:rsidRPr="003B466A">
        <w:t>args</w:t>
      </w:r>
      <w:proofErr w:type="spellEnd"/>
      <w:r w:rsidRPr="003B466A">
        <w:t xml:space="preserve">) </w:t>
      </w:r>
    </w:p>
    <w:p w14:paraId="2116F117" w14:textId="77777777" w:rsidR="003B466A" w:rsidRPr="003B466A" w:rsidRDefault="003B466A" w:rsidP="003B466A">
      <w:r w:rsidRPr="003B466A">
        <w:tab/>
        <w:t>{</w:t>
      </w:r>
    </w:p>
    <w:p w14:paraId="082BCA4A" w14:textId="77777777" w:rsidR="003B466A" w:rsidRPr="003B466A" w:rsidRDefault="003B466A" w:rsidP="003B466A">
      <w:r w:rsidRPr="003B466A">
        <w:tab/>
      </w:r>
      <w:r w:rsidRPr="003B466A">
        <w:tab/>
        <w:t>int[] a = new int[] {4, 2, 7, 1};</w:t>
      </w:r>
    </w:p>
    <w:p w14:paraId="12FC1E93" w14:textId="77777777" w:rsidR="003B466A" w:rsidRPr="003B466A" w:rsidRDefault="003B466A" w:rsidP="003B466A">
      <w:r w:rsidRPr="003B466A">
        <w:tab/>
      </w:r>
      <w:r w:rsidRPr="003B466A">
        <w:tab/>
      </w:r>
    </w:p>
    <w:p w14:paraId="6D2DAEE3" w14:textId="77777777" w:rsidR="003B466A" w:rsidRPr="003B466A" w:rsidRDefault="003B466A" w:rsidP="003B466A">
      <w:r w:rsidRPr="003B466A">
        <w:tab/>
      </w:r>
      <w:r w:rsidRPr="003B466A">
        <w:tab/>
        <w:t>int[] b = new int[] {8, 3, 9, 5};</w:t>
      </w:r>
    </w:p>
    <w:p w14:paraId="0C9B313B" w14:textId="77777777" w:rsidR="003B466A" w:rsidRPr="003B466A" w:rsidRDefault="003B466A" w:rsidP="003B466A">
      <w:r w:rsidRPr="003B466A">
        <w:tab/>
      </w:r>
      <w:r w:rsidRPr="003B466A">
        <w:tab/>
      </w:r>
    </w:p>
    <w:p w14:paraId="38BC542A" w14:textId="77777777" w:rsidR="003B466A" w:rsidRPr="003B466A" w:rsidRDefault="003B466A" w:rsidP="003B466A">
      <w:r w:rsidRPr="003B466A">
        <w:tab/>
      </w:r>
      <w:r w:rsidRPr="003B466A">
        <w:tab/>
        <w:t xml:space="preserve">int[] c = </w:t>
      </w:r>
      <w:proofErr w:type="spellStart"/>
      <w:r w:rsidRPr="003B466A">
        <w:t>IntStream.concat</w:t>
      </w:r>
      <w:proofErr w:type="spellEnd"/>
      <w:r w:rsidRPr="003B466A">
        <w:t>(</w:t>
      </w:r>
      <w:proofErr w:type="spellStart"/>
      <w:r w:rsidRPr="003B466A">
        <w:t>Arrays.stream</w:t>
      </w:r>
      <w:proofErr w:type="spellEnd"/>
      <w:r w:rsidRPr="003B466A">
        <w:t xml:space="preserve">(a), </w:t>
      </w:r>
      <w:proofErr w:type="spellStart"/>
      <w:r w:rsidRPr="003B466A">
        <w:t>Arrays.stream</w:t>
      </w:r>
      <w:proofErr w:type="spellEnd"/>
      <w:r w:rsidRPr="003B466A">
        <w:t>(b)).sorted().</w:t>
      </w:r>
      <w:proofErr w:type="spellStart"/>
      <w:r w:rsidRPr="003B466A">
        <w:t>toArray</w:t>
      </w:r>
      <w:proofErr w:type="spellEnd"/>
      <w:r w:rsidRPr="003B466A">
        <w:t>();</w:t>
      </w:r>
    </w:p>
    <w:p w14:paraId="2BF59DC9" w14:textId="77777777" w:rsidR="003B466A" w:rsidRPr="003B466A" w:rsidRDefault="003B466A" w:rsidP="003B466A">
      <w:r w:rsidRPr="003B466A">
        <w:tab/>
      </w:r>
      <w:r w:rsidRPr="003B466A">
        <w:tab/>
      </w:r>
    </w:p>
    <w:p w14:paraId="08B2E949" w14:textId="77777777" w:rsidR="003B466A" w:rsidRPr="003B466A" w:rsidRDefault="003B466A" w:rsidP="003B466A">
      <w:r w:rsidRPr="003B466A">
        <w:tab/>
      </w:r>
      <w:r w:rsidRPr="003B466A">
        <w:tab/>
      </w:r>
      <w:proofErr w:type="spellStart"/>
      <w:r w:rsidRPr="003B466A">
        <w:t>System.out.println</w:t>
      </w:r>
      <w:proofErr w:type="spellEnd"/>
      <w:r w:rsidRPr="003B466A">
        <w:t>(</w:t>
      </w:r>
      <w:proofErr w:type="spellStart"/>
      <w:r w:rsidRPr="003B466A">
        <w:t>Arrays.toString</w:t>
      </w:r>
      <w:proofErr w:type="spellEnd"/>
      <w:r w:rsidRPr="003B466A">
        <w:t>(c));</w:t>
      </w:r>
    </w:p>
    <w:p w14:paraId="52AC5103" w14:textId="77777777" w:rsidR="003B466A" w:rsidRPr="003B466A" w:rsidRDefault="003B466A" w:rsidP="003B466A">
      <w:r w:rsidRPr="003B466A">
        <w:tab/>
        <w:t>}</w:t>
      </w:r>
    </w:p>
    <w:p w14:paraId="37ACC279" w14:textId="77777777" w:rsidR="003B466A" w:rsidRPr="003B466A" w:rsidRDefault="003B466A" w:rsidP="003B466A">
      <w:r w:rsidRPr="003B466A">
        <w:t>}</w:t>
      </w:r>
    </w:p>
    <w:p w14:paraId="79AD6263" w14:textId="77777777" w:rsidR="003B466A" w:rsidRPr="003B466A" w:rsidRDefault="003B466A" w:rsidP="003B466A">
      <w:r w:rsidRPr="003B466A">
        <w:rPr>
          <w:b/>
          <w:bCs/>
        </w:rPr>
        <w:t>Output :</w:t>
      </w:r>
    </w:p>
    <w:p w14:paraId="0BA46648" w14:textId="77777777" w:rsidR="003B466A" w:rsidRPr="003B466A" w:rsidRDefault="003B466A" w:rsidP="003B466A">
      <w:r w:rsidRPr="003B466A">
        <w:t>[1, 2, 3, 4, 5, 7, 8, 9]</w:t>
      </w:r>
    </w:p>
    <w:p w14:paraId="3CF48470" w14:textId="77777777" w:rsidR="003B466A" w:rsidRPr="003B466A" w:rsidRDefault="003B466A" w:rsidP="003B466A">
      <w:r w:rsidRPr="003B466A">
        <w:rPr>
          <w:b/>
          <w:bCs/>
        </w:rPr>
        <w:t>10) How do you merge two unsorted arrays into single sorted array without duplicates?</w:t>
      </w:r>
    </w:p>
    <w:p w14:paraId="0B89A3F1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java.util.Arrays</w:t>
      </w:r>
      <w:proofErr w:type="spellEnd"/>
      <w:r w:rsidRPr="003B466A">
        <w:t>;</w:t>
      </w:r>
    </w:p>
    <w:p w14:paraId="3A631391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java.util.stream.IntStream</w:t>
      </w:r>
      <w:proofErr w:type="spellEnd"/>
      <w:r w:rsidRPr="003B466A">
        <w:t>;</w:t>
      </w:r>
    </w:p>
    <w:p w14:paraId="05F2724D" w14:textId="77777777" w:rsidR="003B466A" w:rsidRPr="003B466A" w:rsidRDefault="003B466A" w:rsidP="003B466A"/>
    <w:p w14:paraId="4117B888" w14:textId="77777777" w:rsidR="003B466A" w:rsidRPr="003B466A" w:rsidRDefault="003B466A" w:rsidP="003B466A">
      <w:r w:rsidRPr="003B466A">
        <w:t xml:space="preserve">public class Java8Code </w:t>
      </w:r>
    </w:p>
    <w:p w14:paraId="460F1AF6" w14:textId="77777777" w:rsidR="003B466A" w:rsidRPr="003B466A" w:rsidRDefault="003B466A" w:rsidP="003B466A">
      <w:r w:rsidRPr="003B466A">
        <w:t>{</w:t>
      </w:r>
    </w:p>
    <w:p w14:paraId="4C8A3C3D" w14:textId="77777777" w:rsidR="003B466A" w:rsidRPr="003B466A" w:rsidRDefault="003B466A" w:rsidP="003B466A">
      <w:r w:rsidRPr="003B466A">
        <w:tab/>
        <w:t xml:space="preserve">public static void main(String[] </w:t>
      </w:r>
      <w:proofErr w:type="spellStart"/>
      <w:r w:rsidRPr="003B466A">
        <w:t>args</w:t>
      </w:r>
      <w:proofErr w:type="spellEnd"/>
      <w:r w:rsidRPr="003B466A">
        <w:t xml:space="preserve">) </w:t>
      </w:r>
    </w:p>
    <w:p w14:paraId="6E35C713" w14:textId="77777777" w:rsidR="003B466A" w:rsidRPr="003B466A" w:rsidRDefault="003B466A" w:rsidP="003B466A">
      <w:r w:rsidRPr="003B466A">
        <w:tab/>
        <w:t>{</w:t>
      </w:r>
    </w:p>
    <w:p w14:paraId="202318B8" w14:textId="77777777" w:rsidR="003B466A" w:rsidRPr="003B466A" w:rsidRDefault="003B466A" w:rsidP="003B466A">
      <w:r w:rsidRPr="003B466A">
        <w:tab/>
      </w:r>
      <w:r w:rsidRPr="003B466A">
        <w:tab/>
        <w:t>int[] a = new int[] {4, 2, 5, 1};</w:t>
      </w:r>
    </w:p>
    <w:p w14:paraId="7D780536" w14:textId="77777777" w:rsidR="003B466A" w:rsidRPr="003B466A" w:rsidRDefault="003B466A" w:rsidP="003B466A">
      <w:r w:rsidRPr="003B466A">
        <w:tab/>
      </w:r>
      <w:r w:rsidRPr="003B466A">
        <w:tab/>
      </w:r>
    </w:p>
    <w:p w14:paraId="006CD591" w14:textId="77777777" w:rsidR="003B466A" w:rsidRPr="003B466A" w:rsidRDefault="003B466A" w:rsidP="003B466A">
      <w:r w:rsidRPr="003B466A">
        <w:tab/>
      </w:r>
      <w:r w:rsidRPr="003B466A">
        <w:tab/>
        <w:t>int[] b = new int[] {8, 1, 9, 5};</w:t>
      </w:r>
    </w:p>
    <w:p w14:paraId="6A49D358" w14:textId="77777777" w:rsidR="003B466A" w:rsidRPr="003B466A" w:rsidRDefault="003B466A" w:rsidP="003B466A">
      <w:r w:rsidRPr="003B466A">
        <w:tab/>
      </w:r>
      <w:r w:rsidRPr="003B466A">
        <w:tab/>
      </w:r>
    </w:p>
    <w:p w14:paraId="2D3DD59A" w14:textId="77777777" w:rsidR="003B466A" w:rsidRPr="003B466A" w:rsidRDefault="003B466A" w:rsidP="003B466A">
      <w:r w:rsidRPr="003B466A">
        <w:tab/>
      </w:r>
      <w:r w:rsidRPr="003B466A">
        <w:tab/>
        <w:t xml:space="preserve">int[] c = </w:t>
      </w:r>
      <w:proofErr w:type="spellStart"/>
      <w:r w:rsidRPr="003B466A">
        <w:t>IntStream.concat</w:t>
      </w:r>
      <w:proofErr w:type="spellEnd"/>
      <w:r w:rsidRPr="003B466A">
        <w:t>(</w:t>
      </w:r>
      <w:proofErr w:type="spellStart"/>
      <w:r w:rsidRPr="003B466A">
        <w:t>Arrays.stream</w:t>
      </w:r>
      <w:proofErr w:type="spellEnd"/>
      <w:r w:rsidRPr="003B466A">
        <w:t xml:space="preserve">(a), </w:t>
      </w:r>
      <w:proofErr w:type="spellStart"/>
      <w:r w:rsidRPr="003B466A">
        <w:t>Arrays.stream</w:t>
      </w:r>
      <w:proofErr w:type="spellEnd"/>
      <w:r w:rsidRPr="003B466A">
        <w:t>(b)).sorted().distinct().</w:t>
      </w:r>
      <w:proofErr w:type="spellStart"/>
      <w:r w:rsidRPr="003B466A">
        <w:t>toArray</w:t>
      </w:r>
      <w:proofErr w:type="spellEnd"/>
      <w:r w:rsidRPr="003B466A">
        <w:t>();</w:t>
      </w:r>
    </w:p>
    <w:p w14:paraId="383832D6" w14:textId="77777777" w:rsidR="003B466A" w:rsidRPr="003B466A" w:rsidRDefault="003B466A" w:rsidP="003B466A">
      <w:r w:rsidRPr="003B466A">
        <w:tab/>
      </w:r>
      <w:r w:rsidRPr="003B466A">
        <w:tab/>
      </w:r>
    </w:p>
    <w:p w14:paraId="5F0316EE" w14:textId="77777777" w:rsidR="003B466A" w:rsidRPr="003B466A" w:rsidRDefault="003B466A" w:rsidP="003B466A">
      <w:r w:rsidRPr="003B466A">
        <w:tab/>
      </w:r>
      <w:r w:rsidRPr="003B466A">
        <w:tab/>
      </w:r>
      <w:proofErr w:type="spellStart"/>
      <w:r w:rsidRPr="003B466A">
        <w:t>System.out.println</w:t>
      </w:r>
      <w:proofErr w:type="spellEnd"/>
      <w:r w:rsidRPr="003B466A">
        <w:t>(</w:t>
      </w:r>
      <w:proofErr w:type="spellStart"/>
      <w:r w:rsidRPr="003B466A">
        <w:t>Arrays.toString</w:t>
      </w:r>
      <w:proofErr w:type="spellEnd"/>
      <w:r w:rsidRPr="003B466A">
        <w:t>(c));</w:t>
      </w:r>
    </w:p>
    <w:p w14:paraId="1493847A" w14:textId="77777777" w:rsidR="003B466A" w:rsidRPr="003B466A" w:rsidRDefault="003B466A" w:rsidP="003B466A">
      <w:r w:rsidRPr="003B466A">
        <w:tab/>
        <w:t>}</w:t>
      </w:r>
    </w:p>
    <w:p w14:paraId="7A4DF1E4" w14:textId="77777777" w:rsidR="003B466A" w:rsidRPr="003B466A" w:rsidRDefault="003B466A" w:rsidP="003B466A">
      <w:r w:rsidRPr="003B466A">
        <w:lastRenderedPageBreak/>
        <w:t>}</w:t>
      </w:r>
    </w:p>
    <w:p w14:paraId="1B45B32A" w14:textId="77777777" w:rsidR="003B466A" w:rsidRPr="003B466A" w:rsidRDefault="003B466A" w:rsidP="003B466A">
      <w:r w:rsidRPr="003B466A">
        <w:rPr>
          <w:b/>
          <w:bCs/>
        </w:rPr>
        <w:t>Output :</w:t>
      </w:r>
    </w:p>
    <w:p w14:paraId="5BF70522" w14:textId="77777777" w:rsidR="003B466A" w:rsidRPr="003B466A" w:rsidRDefault="003B466A" w:rsidP="003B466A">
      <w:r w:rsidRPr="003B466A">
        <w:t>[1, 2, 4, 5, 8, 9]</w:t>
      </w:r>
    </w:p>
    <w:p w14:paraId="2E8CD001" w14:textId="77777777" w:rsidR="003B466A" w:rsidRPr="003B466A" w:rsidRDefault="003B466A" w:rsidP="003B466A">
      <w:r w:rsidRPr="003B466A">
        <w:rPr>
          <w:b/>
          <w:bCs/>
        </w:rPr>
        <w:t>11) How do you get three maximum numbers and three minimum numbers from the given list of integers?</w:t>
      </w:r>
    </w:p>
    <w:p w14:paraId="6B148A5B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java.util.Arrays</w:t>
      </w:r>
      <w:proofErr w:type="spellEnd"/>
      <w:r w:rsidRPr="003B466A">
        <w:t>;</w:t>
      </w:r>
    </w:p>
    <w:p w14:paraId="0E0CB6A7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java.util.Comparator</w:t>
      </w:r>
      <w:proofErr w:type="spellEnd"/>
      <w:r w:rsidRPr="003B466A">
        <w:t>;</w:t>
      </w:r>
    </w:p>
    <w:p w14:paraId="18C7E63C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java.util.List</w:t>
      </w:r>
      <w:proofErr w:type="spellEnd"/>
      <w:r w:rsidRPr="003B466A">
        <w:t>;</w:t>
      </w:r>
    </w:p>
    <w:p w14:paraId="47D83CCD" w14:textId="77777777" w:rsidR="003B466A" w:rsidRPr="003B466A" w:rsidRDefault="003B466A" w:rsidP="003B466A"/>
    <w:p w14:paraId="4DA1565E" w14:textId="77777777" w:rsidR="003B466A" w:rsidRPr="003B466A" w:rsidRDefault="003B466A" w:rsidP="003B466A">
      <w:r w:rsidRPr="003B466A">
        <w:t xml:space="preserve">public class Java8Code </w:t>
      </w:r>
    </w:p>
    <w:p w14:paraId="417B4271" w14:textId="77777777" w:rsidR="003B466A" w:rsidRPr="003B466A" w:rsidRDefault="003B466A" w:rsidP="003B466A">
      <w:r w:rsidRPr="003B466A">
        <w:t>{</w:t>
      </w:r>
    </w:p>
    <w:p w14:paraId="30B0D147" w14:textId="77777777" w:rsidR="003B466A" w:rsidRPr="003B466A" w:rsidRDefault="003B466A" w:rsidP="003B466A">
      <w:r w:rsidRPr="003B466A">
        <w:tab/>
        <w:t xml:space="preserve">public static void main(String[] </w:t>
      </w:r>
      <w:proofErr w:type="spellStart"/>
      <w:r w:rsidRPr="003B466A">
        <w:t>args</w:t>
      </w:r>
      <w:proofErr w:type="spellEnd"/>
      <w:r w:rsidRPr="003B466A">
        <w:t xml:space="preserve">) </w:t>
      </w:r>
    </w:p>
    <w:p w14:paraId="0A595DAC" w14:textId="77777777" w:rsidR="003B466A" w:rsidRPr="003B466A" w:rsidRDefault="003B466A" w:rsidP="003B466A">
      <w:r w:rsidRPr="003B466A">
        <w:tab/>
        <w:t>{</w:t>
      </w:r>
    </w:p>
    <w:p w14:paraId="216B50E6" w14:textId="77777777" w:rsidR="003B466A" w:rsidRPr="003B466A" w:rsidRDefault="003B466A" w:rsidP="003B466A">
      <w:r w:rsidRPr="003B466A">
        <w:tab/>
      </w:r>
      <w:r w:rsidRPr="003B466A">
        <w:tab/>
        <w:t xml:space="preserve">List&lt;Integer&gt; </w:t>
      </w:r>
      <w:proofErr w:type="spellStart"/>
      <w:r w:rsidRPr="003B466A">
        <w:t>listOfIntegers</w:t>
      </w:r>
      <w:proofErr w:type="spellEnd"/>
      <w:r w:rsidRPr="003B466A">
        <w:t xml:space="preserve"> = </w:t>
      </w:r>
      <w:proofErr w:type="spellStart"/>
      <w:r w:rsidRPr="003B466A">
        <w:t>Arrays.asList</w:t>
      </w:r>
      <w:proofErr w:type="spellEnd"/>
      <w:r w:rsidRPr="003B466A">
        <w:t>(45, 12, 56, 15, 24, 75, 31, 89);</w:t>
      </w:r>
    </w:p>
    <w:p w14:paraId="2D0B50FC" w14:textId="77777777" w:rsidR="003B466A" w:rsidRPr="003B466A" w:rsidRDefault="003B466A" w:rsidP="003B466A">
      <w:r w:rsidRPr="003B466A">
        <w:tab/>
      </w:r>
      <w:r w:rsidRPr="003B466A">
        <w:tab/>
      </w:r>
    </w:p>
    <w:p w14:paraId="262EADB0" w14:textId="77777777" w:rsidR="003B466A" w:rsidRPr="003B466A" w:rsidRDefault="003B466A" w:rsidP="003B466A">
      <w:r w:rsidRPr="003B466A">
        <w:tab/>
      </w:r>
      <w:r w:rsidRPr="003B466A">
        <w:tab/>
        <w:t>//3 minimum Numbers</w:t>
      </w:r>
    </w:p>
    <w:p w14:paraId="67CA001E" w14:textId="77777777" w:rsidR="003B466A" w:rsidRPr="003B466A" w:rsidRDefault="003B466A" w:rsidP="003B466A">
      <w:r w:rsidRPr="003B466A">
        <w:tab/>
      </w:r>
      <w:r w:rsidRPr="003B466A">
        <w:tab/>
      </w:r>
    </w:p>
    <w:p w14:paraId="4B736E2B" w14:textId="77777777" w:rsidR="003B466A" w:rsidRPr="003B466A" w:rsidRDefault="003B466A" w:rsidP="003B466A">
      <w:r w:rsidRPr="003B466A">
        <w:tab/>
      </w:r>
      <w:r w:rsidRPr="003B466A">
        <w:tab/>
      </w:r>
      <w:proofErr w:type="spellStart"/>
      <w:r w:rsidRPr="003B466A">
        <w:t>System.out.println</w:t>
      </w:r>
      <w:proofErr w:type="spellEnd"/>
      <w:r w:rsidRPr="003B466A">
        <w:t>("-----------------");</w:t>
      </w:r>
    </w:p>
    <w:p w14:paraId="26563759" w14:textId="77777777" w:rsidR="003B466A" w:rsidRPr="003B466A" w:rsidRDefault="003B466A" w:rsidP="003B466A">
      <w:r w:rsidRPr="003B466A">
        <w:tab/>
      </w:r>
      <w:r w:rsidRPr="003B466A">
        <w:tab/>
      </w:r>
    </w:p>
    <w:p w14:paraId="54960EFF" w14:textId="77777777" w:rsidR="003B466A" w:rsidRPr="003B466A" w:rsidRDefault="003B466A" w:rsidP="003B466A">
      <w:r w:rsidRPr="003B466A">
        <w:tab/>
      </w:r>
      <w:r w:rsidRPr="003B466A">
        <w:tab/>
      </w:r>
      <w:proofErr w:type="spellStart"/>
      <w:r w:rsidRPr="003B466A">
        <w:t>System.out.println</w:t>
      </w:r>
      <w:proofErr w:type="spellEnd"/>
      <w:r w:rsidRPr="003B466A">
        <w:t>("Minimum 3 Numbers");</w:t>
      </w:r>
    </w:p>
    <w:p w14:paraId="1BCA3949" w14:textId="77777777" w:rsidR="003B466A" w:rsidRPr="003B466A" w:rsidRDefault="003B466A" w:rsidP="003B466A">
      <w:r w:rsidRPr="003B466A">
        <w:tab/>
      </w:r>
      <w:r w:rsidRPr="003B466A">
        <w:tab/>
      </w:r>
    </w:p>
    <w:p w14:paraId="38046788" w14:textId="77777777" w:rsidR="003B466A" w:rsidRPr="003B466A" w:rsidRDefault="003B466A" w:rsidP="003B466A">
      <w:r w:rsidRPr="003B466A">
        <w:tab/>
      </w:r>
      <w:r w:rsidRPr="003B466A">
        <w:tab/>
      </w:r>
      <w:proofErr w:type="spellStart"/>
      <w:r w:rsidRPr="003B466A">
        <w:t>System.out.println</w:t>
      </w:r>
      <w:proofErr w:type="spellEnd"/>
      <w:r w:rsidRPr="003B466A">
        <w:t>("-----------------");</w:t>
      </w:r>
    </w:p>
    <w:p w14:paraId="1C04A739" w14:textId="77777777" w:rsidR="003B466A" w:rsidRPr="003B466A" w:rsidRDefault="003B466A" w:rsidP="003B466A">
      <w:r w:rsidRPr="003B466A">
        <w:tab/>
      </w:r>
      <w:r w:rsidRPr="003B466A">
        <w:tab/>
      </w:r>
    </w:p>
    <w:p w14:paraId="798FEEE0" w14:textId="77777777" w:rsidR="003B466A" w:rsidRPr="003B466A" w:rsidRDefault="003B466A" w:rsidP="003B466A">
      <w:r w:rsidRPr="003B466A">
        <w:tab/>
      </w:r>
      <w:r w:rsidRPr="003B466A">
        <w:tab/>
        <w:t>listOfIntegers.stream().sorted().limit(3).forEach(System.out::println);</w:t>
      </w:r>
    </w:p>
    <w:p w14:paraId="21CBF7EB" w14:textId="77777777" w:rsidR="003B466A" w:rsidRPr="003B466A" w:rsidRDefault="003B466A" w:rsidP="003B466A">
      <w:r w:rsidRPr="003B466A">
        <w:tab/>
      </w:r>
      <w:r w:rsidRPr="003B466A">
        <w:tab/>
      </w:r>
    </w:p>
    <w:p w14:paraId="28F2C59E" w14:textId="77777777" w:rsidR="003B466A" w:rsidRPr="003B466A" w:rsidRDefault="003B466A" w:rsidP="003B466A">
      <w:r w:rsidRPr="003B466A">
        <w:tab/>
      </w:r>
      <w:r w:rsidRPr="003B466A">
        <w:tab/>
        <w:t>//3 Maximum Numbers</w:t>
      </w:r>
    </w:p>
    <w:p w14:paraId="049410AC" w14:textId="77777777" w:rsidR="003B466A" w:rsidRPr="003B466A" w:rsidRDefault="003B466A" w:rsidP="003B466A">
      <w:r w:rsidRPr="003B466A">
        <w:tab/>
      </w:r>
      <w:r w:rsidRPr="003B466A">
        <w:tab/>
      </w:r>
    </w:p>
    <w:p w14:paraId="3F505AE5" w14:textId="77777777" w:rsidR="003B466A" w:rsidRPr="003B466A" w:rsidRDefault="003B466A" w:rsidP="003B466A">
      <w:r w:rsidRPr="003B466A">
        <w:tab/>
      </w:r>
      <w:r w:rsidRPr="003B466A">
        <w:tab/>
      </w:r>
      <w:proofErr w:type="spellStart"/>
      <w:r w:rsidRPr="003B466A">
        <w:t>System.out.println</w:t>
      </w:r>
      <w:proofErr w:type="spellEnd"/>
      <w:r w:rsidRPr="003B466A">
        <w:t>("-----------------");</w:t>
      </w:r>
    </w:p>
    <w:p w14:paraId="08BBD6D1" w14:textId="77777777" w:rsidR="003B466A" w:rsidRPr="003B466A" w:rsidRDefault="003B466A" w:rsidP="003B466A">
      <w:r w:rsidRPr="003B466A">
        <w:tab/>
      </w:r>
      <w:r w:rsidRPr="003B466A">
        <w:tab/>
      </w:r>
    </w:p>
    <w:p w14:paraId="292CB850" w14:textId="77777777" w:rsidR="003B466A" w:rsidRPr="003B466A" w:rsidRDefault="003B466A" w:rsidP="003B466A">
      <w:r w:rsidRPr="003B466A">
        <w:tab/>
      </w:r>
      <w:r w:rsidRPr="003B466A">
        <w:tab/>
      </w:r>
      <w:proofErr w:type="spellStart"/>
      <w:r w:rsidRPr="003B466A">
        <w:t>System.out.println</w:t>
      </w:r>
      <w:proofErr w:type="spellEnd"/>
      <w:r w:rsidRPr="003B466A">
        <w:t>("Maximum 3 Numbers");</w:t>
      </w:r>
    </w:p>
    <w:p w14:paraId="33A7AB3B" w14:textId="77777777" w:rsidR="003B466A" w:rsidRPr="003B466A" w:rsidRDefault="003B466A" w:rsidP="003B466A">
      <w:r w:rsidRPr="003B466A">
        <w:tab/>
      </w:r>
      <w:r w:rsidRPr="003B466A">
        <w:tab/>
      </w:r>
    </w:p>
    <w:p w14:paraId="4260CBED" w14:textId="77777777" w:rsidR="003B466A" w:rsidRPr="003B466A" w:rsidRDefault="003B466A" w:rsidP="003B466A">
      <w:r w:rsidRPr="003B466A">
        <w:lastRenderedPageBreak/>
        <w:tab/>
      </w:r>
      <w:r w:rsidRPr="003B466A">
        <w:tab/>
      </w:r>
      <w:proofErr w:type="spellStart"/>
      <w:r w:rsidRPr="003B466A">
        <w:t>System.out.println</w:t>
      </w:r>
      <w:proofErr w:type="spellEnd"/>
      <w:r w:rsidRPr="003B466A">
        <w:t>("-----------------");</w:t>
      </w:r>
    </w:p>
    <w:p w14:paraId="167C269B" w14:textId="77777777" w:rsidR="003B466A" w:rsidRPr="003B466A" w:rsidRDefault="003B466A" w:rsidP="003B466A">
      <w:r w:rsidRPr="003B466A">
        <w:tab/>
      </w:r>
      <w:r w:rsidRPr="003B466A">
        <w:tab/>
      </w:r>
    </w:p>
    <w:p w14:paraId="33E1C42D" w14:textId="77777777" w:rsidR="003B466A" w:rsidRPr="003B466A" w:rsidRDefault="003B466A" w:rsidP="003B466A">
      <w:r w:rsidRPr="003B466A">
        <w:t>listOfIntegers.stream().sorted(Comparator.reverseOrder()).limit(3).forEach(System.out::println);</w:t>
      </w:r>
    </w:p>
    <w:p w14:paraId="772FD134" w14:textId="77777777" w:rsidR="003B466A" w:rsidRPr="003B466A" w:rsidRDefault="003B466A" w:rsidP="003B466A">
      <w:r w:rsidRPr="003B466A">
        <w:tab/>
        <w:t>}</w:t>
      </w:r>
    </w:p>
    <w:p w14:paraId="0079B673" w14:textId="77777777" w:rsidR="003B466A" w:rsidRPr="003B466A" w:rsidRDefault="003B466A" w:rsidP="003B466A">
      <w:r w:rsidRPr="003B466A">
        <w:t>}</w:t>
      </w:r>
    </w:p>
    <w:p w14:paraId="5859054F" w14:textId="77777777" w:rsidR="003B466A" w:rsidRPr="003B466A" w:rsidRDefault="003B466A" w:rsidP="003B466A">
      <w:r w:rsidRPr="003B466A">
        <w:rPr>
          <w:b/>
          <w:bCs/>
        </w:rPr>
        <w:t>Output :</w:t>
      </w:r>
    </w:p>
    <w:p w14:paraId="6A2D95FE" w14:textId="77777777" w:rsidR="003B466A" w:rsidRPr="003B466A" w:rsidRDefault="003B466A" w:rsidP="003B466A">
      <w:r w:rsidRPr="003B466A">
        <w:t>—————–</w:t>
      </w:r>
      <w:r w:rsidRPr="003B466A">
        <w:br/>
        <w:t>Minimum 3 Numbers</w:t>
      </w:r>
      <w:r w:rsidRPr="003B466A">
        <w:br/>
        <w:t>—————–</w:t>
      </w:r>
      <w:r w:rsidRPr="003B466A">
        <w:br/>
        <w:t>12</w:t>
      </w:r>
      <w:r w:rsidRPr="003B466A">
        <w:br/>
        <w:t>15</w:t>
      </w:r>
      <w:r w:rsidRPr="003B466A">
        <w:br/>
        <w:t>24</w:t>
      </w:r>
      <w:r w:rsidRPr="003B466A">
        <w:br/>
        <w:t>—————–</w:t>
      </w:r>
      <w:r w:rsidRPr="003B466A">
        <w:br/>
        <w:t>Maximum 3 Numbers</w:t>
      </w:r>
      <w:r w:rsidRPr="003B466A">
        <w:br/>
        <w:t>—————–</w:t>
      </w:r>
      <w:r w:rsidRPr="003B466A">
        <w:br/>
        <w:t>89</w:t>
      </w:r>
      <w:r w:rsidRPr="003B466A">
        <w:br/>
        <w:t>75</w:t>
      </w:r>
      <w:r w:rsidRPr="003B466A">
        <w:br/>
        <w:t>56</w:t>
      </w:r>
      <w:r w:rsidRPr="003B466A">
        <w:br/>
      </w:r>
    </w:p>
    <w:p w14:paraId="71E024F6" w14:textId="77777777" w:rsidR="003B466A" w:rsidRPr="003B466A" w:rsidRDefault="003B466A" w:rsidP="003B466A">
      <w:r w:rsidRPr="003B466A">
        <w:rPr>
          <w:b/>
          <w:bCs/>
        </w:rPr>
        <w:t>12) Java 8 program to check if two strings are anagrams or not?</w:t>
      </w:r>
    </w:p>
    <w:p w14:paraId="3EF6DC97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java.util.stream.Collectors</w:t>
      </w:r>
      <w:proofErr w:type="spellEnd"/>
      <w:r w:rsidRPr="003B466A">
        <w:t>;</w:t>
      </w:r>
    </w:p>
    <w:p w14:paraId="1F796400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java.util.stream.Stream</w:t>
      </w:r>
      <w:proofErr w:type="spellEnd"/>
      <w:r w:rsidRPr="003B466A">
        <w:t>;</w:t>
      </w:r>
    </w:p>
    <w:p w14:paraId="0EFE10FF" w14:textId="77777777" w:rsidR="003B466A" w:rsidRPr="003B466A" w:rsidRDefault="003B466A" w:rsidP="003B466A"/>
    <w:p w14:paraId="43DEB491" w14:textId="77777777" w:rsidR="003B466A" w:rsidRPr="003B466A" w:rsidRDefault="003B466A" w:rsidP="003B466A">
      <w:r w:rsidRPr="003B466A">
        <w:t xml:space="preserve">public class Java8Code </w:t>
      </w:r>
    </w:p>
    <w:p w14:paraId="51C205C7" w14:textId="77777777" w:rsidR="003B466A" w:rsidRPr="003B466A" w:rsidRDefault="003B466A" w:rsidP="003B466A">
      <w:r w:rsidRPr="003B466A">
        <w:t>{</w:t>
      </w:r>
    </w:p>
    <w:p w14:paraId="1B647ABD" w14:textId="77777777" w:rsidR="003B466A" w:rsidRPr="003B466A" w:rsidRDefault="003B466A" w:rsidP="003B466A">
      <w:r w:rsidRPr="003B466A">
        <w:tab/>
        <w:t xml:space="preserve">public static void main(String[] </w:t>
      </w:r>
      <w:proofErr w:type="spellStart"/>
      <w:r w:rsidRPr="003B466A">
        <w:t>args</w:t>
      </w:r>
      <w:proofErr w:type="spellEnd"/>
      <w:r w:rsidRPr="003B466A">
        <w:t xml:space="preserve">) </w:t>
      </w:r>
    </w:p>
    <w:p w14:paraId="78C55729" w14:textId="77777777" w:rsidR="003B466A" w:rsidRPr="003B466A" w:rsidRDefault="003B466A" w:rsidP="003B466A">
      <w:r w:rsidRPr="003B466A">
        <w:tab/>
        <w:t>{</w:t>
      </w:r>
    </w:p>
    <w:p w14:paraId="45ADAA11" w14:textId="77777777" w:rsidR="003B466A" w:rsidRPr="003B466A" w:rsidRDefault="003B466A" w:rsidP="003B466A">
      <w:r w:rsidRPr="003B466A">
        <w:tab/>
      </w:r>
      <w:r w:rsidRPr="003B466A">
        <w:tab/>
        <w:t>String s1 = "</w:t>
      </w:r>
      <w:proofErr w:type="spellStart"/>
      <w:r w:rsidRPr="003B466A">
        <w:t>RaceCar</w:t>
      </w:r>
      <w:proofErr w:type="spellEnd"/>
      <w:r w:rsidRPr="003B466A">
        <w:t>";</w:t>
      </w:r>
    </w:p>
    <w:p w14:paraId="326236DA" w14:textId="77777777" w:rsidR="003B466A" w:rsidRPr="003B466A" w:rsidRDefault="003B466A" w:rsidP="003B466A">
      <w:r w:rsidRPr="003B466A">
        <w:tab/>
      </w:r>
      <w:r w:rsidRPr="003B466A">
        <w:tab/>
        <w:t>String s2 = "</w:t>
      </w:r>
      <w:proofErr w:type="spellStart"/>
      <w:r w:rsidRPr="003B466A">
        <w:t>CarRace</w:t>
      </w:r>
      <w:proofErr w:type="spellEnd"/>
      <w:r w:rsidRPr="003B466A">
        <w:t>";</w:t>
      </w:r>
    </w:p>
    <w:p w14:paraId="7CDF1984" w14:textId="77777777" w:rsidR="003B466A" w:rsidRPr="003B466A" w:rsidRDefault="003B466A" w:rsidP="003B466A">
      <w:r w:rsidRPr="003B466A">
        <w:tab/>
      </w:r>
      <w:r w:rsidRPr="003B466A">
        <w:tab/>
      </w:r>
    </w:p>
    <w:p w14:paraId="15E2D25E" w14:textId="77777777" w:rsidR="003B466A" w:rsidRPr="003B466A" w:rsidRDefault="003B466A" w:rsidP="003B466A">
      <w:r w:rsidRPr="003B466A">
        <w:tab/>
      </w:r>
      <w:r w:rsidRPr="003B466A">
        <w:tab/>
        <w:t>s1 = Stream.of(s1.split("")).map(String::toUpperCase).sorted().collect(Collectors.joining());</w:t>
      </w:r>
    </w:p>
    <w:p w14:paraId="39AD2BE7" w14:textId="77777777" w:rsidR="003B466A" w:rsidRPr="003B466A" w:rsidRDefault="003B466A" w:rsidP="003B466A">
      <w:r w:rsidRPr="003B466A">
        <w:tab/>
      </w:r>
      <w:r w:rsidRPr="003B466A">
        <w:tab/>
      </w:r>
    </w:p>
    <w:p w14:paraId="437A08E5" w14:textId="77777777" w:rsidR="003B466A" w:rsidRPr="003B466A" w:rsidRDefault="003B466A" w:rsidP="003B466A">
      <w:r w:rsidRPr="003B466A">
        <w:tab/>
      </w:r>
      <w:r w:rsidRPr="003B466A">
        <w:tab/>
        <w:t>s2 = Stream.of(s2.split("")).map(String::toUpperCase).sorted().collect(Collectors.joining());</w:t>
      </w:r>
    </w:p>
    <w:p w14:paraId="3BB41A13" w14:textId="77777777" w:rsidR="003B466A" w:rsidRPr="003B466A" w:rsidRDefault="003B466A" w:rsidP="003B466A">
      <w:r w:rsidRPr="003B466A">
        <w:tab/>
      </w:r>
      <w:r w:rsidRPr="003B466A">
        <w:tab/>
      </w:r>
    </w:p>
    <w:p w14:paraId="07591F6D" w14:textId="77777777" w:rsidR="003B466A" w:rsidRPr="003B466A" w:rsidRDefault="003B466A" w:rsidP="003B466A">
      <w:r w:rsidRPr="003B466A">
        <w:lastRenderedPageBreak/>
        <w:tab/>
      </w:r>
      <w:r w:rsidRPr="003B466A">
        <w:tab/>
        <w:t xml:space="preserve">if (s1.equals(s2)) </w:t>
      </w:r>
    </w:p>
    <w:p w14:paraId="011747E2" w14:textId="77777777" w:rsidR="003B466A" w:rsidRPr="003B466A" w:rsidRDefault="003B466A" w:rsidP="003B466A">
      <w:r w:rsidRPr="003B466A">
        <w:tab/>
      </w:r>
      <w:r w:rsidRPr="003B466A">
        <w:tab/>
        <w:t>{</w:t>
      </w:r>
    </w:p>
    <w:p w14:paraId="752D4DD0" w14:textId="77777777" w:rsidR="003B466A" w:rsidRPr="003B466A" w:rsidRDefault="003B466A" w:rsidP="003B466A">
      <w:r w:rsidRPr="003B466A">
        <w:tab/>
      </w:r>
      <w:r w:rsidRPr="003B466A">
        <w:tab/>
      </w:r>
      <w:r w:rsidRPr="003B466A">
        <w:tab/>
      </w:r>
      <w:proofErr w:type="spellStart"/>
      <w:r w:rsidRPr="003B466A">
        <w:t>System.out.println</w:t>
      </w:r>
      <w:proofErr w:type="spellEnd"/>
      <w:r w:rsidRPr="003B466A">
        <w:t>("Two strings are anagrams");</w:t>
      </w:r>
    </w:p>
    <w:p w14:paraId="660F24EA" w14:textId="77777777" w:rsidR="003B466A" w:rsidRPr="003B466A" w:rsidRDefault="003B466A" w:rsidP="003B466A">
      <w:r w:rsidRPr="003B466A">
        <w:tab/>
      </w:r>
      <w:r w:rsidRPr="003B466A">
        <w:tab/>
        <w:t>}</w:t>
      </w:r>
    </w:p>
    <w:p w14:paraId="6E08103A" w14:textId="77777777" w:rsidR="003B466A" w:rsidRPr="003B466A" w:rsidRDefault="003B466A" w:rsidP="003B466A">
      <w:r w:rsidRPr="003B466A">
        <w:tab/>
      </w:r>
      <w:r w:rsidRPr="003B466A">
        <w:tab/>
        <w:t>else</w:t>
      </w:r>
    </w:p>
    <w:p w14:paraId="46637E80" w14:textId="77777777" w:rsidR="003B466A" w:rsidRPr="003B466A" w:rsidRDefault="003B466A" w:rsidP="003B466A">
      <w:r w:rsidRPr="003B466A">
        <w:tab/>
      </w:r>
      <w:r w:rsidRPr="003B466A">
        <w:tab/>
        <w:t>{</w:t>
      </w:r>
    </w:p>
    <w:p w14:paraId="71F8D109" w14:textId="77777777" w:rsidR="003B466A" w:rsidRPr="003B466A" w:rsidRDefault="003B466A" w:rsidP="003B466A">
      <w:r w:rsidRPr="003B466A">
        <w:tab/>
      </w:r>
      <w:r w:rsidRPr="003B466A">
        <w:tab/>
      </w:r>
      <w:r w:rsidRPr="003B466A">
        <w:tab/>
      </w:r>
      <w:proofErr w:type="spellStart"/>
      <w:r w:rsidRPr="003B466A">
        <w:t>System.out.println</w:t>
      </w:r>
      <w:proofErr w:type="spellEnd"/>
      <w:r w:rsidRPr="003B466A">
        <w:t>("Two strings are not anagrams");</w:t>
      </w:r>
    </w:p>
    <w:p w14:paraId="71782C9E" w14:textId="77777777" w:rsidR="003B466A" w:rsidRPr="003B466A" w:rsidRDefault="003B466A" w:rsidP="003B466A">
      <w:r w:rsidRPr="003B466A">
        <w:tab/>
      </w:r>
      <w:r w:rsidRPr="003B466A">
        <w:tab/>
        <w:t>}</w:t>
      </w:r>
    </w:p>
    <w:p w14:paraId="2A54AE66" w14:textId="77777777" w:rsidR="003B466A" w:rsidRPr="003B466A" w:rsidRDefault="003B466A" w:rsidP="003B466A">
      <w:r w:rsidRPr="003B466A">
        <w:tab/>
        <w:t>}</w:t>
      </w:r>
    </w:p>
    <w:p w14:paraId="0DB3426B" w14:textId="77777777" w:rsidR="003B466A" w:rsidRPr="003B466A" w:rsidRDefault="003B466A" w:rsidP="003B466A">
      <w:r w:rsidRPr="003B466A">
        <w:t>}</w:t>
      </w:r>
    </w:p>
    <w:p w14:paraId="3107C1AA" w14:textId="77777777" w:rsidR="003B466A" w:rsidRPr="003B466A" w:rsidRDefault="003B466A" w:rsidP="003B466A">
      <w:r w:rsidRPr="003B466A">
        <w:rPr>
          <w:b/>
          <w:bCs/>
        </w:rPr>
        <w:t>Output :</w:t>
      </w:r>
    </w:p>
    <w:p w14:paraId="119D527B" w14:textId="77777777" w:rsidR="003B466A" w:rsidRPr="003B466A" w:rsidRDefault="003B466A" w:rsidP="003B466A">
      <w:r w:rsidRPr="003B466A">
        <w:t>Two strings are anagrams</w:t>
      </w:r>
    </w:p>
    <w:p w14:paraId="5B71E33E" w14:textId="77777777" w:rsidR="003B466A" w:rsidRPr="003B466A" w:rsidRDefault="003B466A" w:rsidP="003B466A">
      <w:r w:rsidRPr="003B466A">
        <w:rPr>
          <w:b/>
          <w:bCs/>
        </w:rPr>
        <w:t>13) Find sum of all digits of a number in Java 8?</w:t>
      </w:r>
    </w:p>
    <w:p w14:paraId="3B27A1F5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java.util.stream.Collectors</w:t>
      </w:r>
      <w:proofErr w:type="spellEnd"/>
      <w:r w:rsidRPr="003B466A">
        <w:t>;</w:t>
      </w:r>
    </w:p>
    <w:p w14:paraId="7A7D0513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java.util.stream.Stream</w:t>
      </w:r>
      <w:proofErr w:type="spellEnd"/>
      <w:r w:rsidRPr="003B466A">
        <w:t>;</w:t>
      </w:r>
    </w:p>
    <w:p w14:paraId="29389846" w14:textId="77777777" w:rsidR="003B466A" w:rsidRPr="003B466A" w:rsidRDefault="003B466A" w:rsidP="003B466A"/>
    <w:p w14:paraId="7B367E55" w14:textId="77777777" w:rsidR="003B466A" w:rsidRPr="003B466A" w:rsidRDefault="003B466A" w:rsidP="003B466A">
      <w:r w:rsidRPr="003B466A">
        <w:t xml:space="preserve">public class Java8Code </w:t>
      </w:r>
    </w:p>
    <w:p w14:paraId="749978F7" w14:textId="77777777" w:rsidR="003B466A" w:rsidRPr="003B466A" w:rsidRDefault="003B466A" w:rsidP="003B466A">
      <w:r w:rsidRPr="003B466A">
        <w:t>{</w:t>
      </w:r>
    </w:p>
    <w:p w14:paraId="3EC27FC3" w14:textId="77777777" w:rsidR="003B466A" w:rsidRPr="003B466A" w:rsidRDefault="003B466A" w:rsidP="003B466A">
      <w:r w:rsidRPr="003B466A">
        <w:tab/>
        <w:t xml:space="preserve">public static void main(String[] </w:t>
      </w:r>
      <w:proofErr w:type="spellStart"/>
      <w:r w:rsidRPr="003B466A">
        <w:t>args</w:t>
      </w:r>
      <w:proofErr w:type="spellEnd"/>
      <w:r w:rsidRPr="003B466A">
        <w:t xml:space="preserve">) </w:t>
      </w:r>
    </w:p>
    <w:p w14:paraId="46AC2233" w14:textId="77777777" w:rsidR="003B466A" w:rsidRPr="003B466A" w:rsidRDefault="003B466A" w:rsidP="003B466A">
      <w:r w:rsidRPr="003B466A">
        <w:tab/>
        <w:t>{</w:t>
      </w:r>
    </w:p>
    <w:p w14:paraId="54A8C782" w14:textId="77777777" w:rsidR="003B466A" w:rsidRPr="003B466A" w:rsidRDefault="003B466A" w:rsidP="003B466A">
      <w:r w:rsidRPr="003B466A">
        <w:tab/>
      </w:r>
      <w:r w:rsidRPr="003B466A">
        <w:tab/>
        <w:t xml:space="preserve">int </w:t>
      </w:r>
      <w:proofErr w:type="spellStart"/>
      <w:r w:rsidRPr="003B466A">
        <w:t>i</w:t>
      </w:r>
      <w:proofErr w:type="spellEnd"/>
      <w:r w:rsidRPr="003B466A">
        <w:t xml:space="preserve"> = 15623;</w:t>
      </w:r>
    </w:p>
    <w:p w14:paraId="69FA9CEB" w14:textId="77777777" w:rsidR="003B466A" w:rsidRPr="003B466A" w:rsidRDefault="003B466A" w:rsidP="003B466A">
      <w:r w:rsidRPr="003B466A">
        <w:tab/>
      </w:r>
      <w:r w:rsidRPr="003B466A">
        <w:tab/>
      </w:r>
    </w:p>
    <w:p w14:paraId="4E62C347" w14:textId="77777777" w:rsidR="003B466A" w:rsidRPr="003B466A" w:rsidRDefault="003B466A" w:rsidP="003B466A">
      <w:r w:rsidRPr="003B466A">
        <w:tab/>
      </w:r>
      <w:r w:rsidRPr="003B466A">
        <w:tab/>
        <w:t xml:space="preserve">Integer </w:t>
      </w:r>
      <w:proofErr w:type="spellStart"/>
      <w:r w:rsidRPr="003B466A">
        <w:t>sumOfDigits</w:t>
      </w:r>
      <w:proofErr w:type="spellEnd"/>
      <w:r w:rsidRPr="003B466A">
        <w:t xml:space="preserve"> = Stream.of(String.valueOf(i).split("")).collect(Collectors.summingInt(Integer::parseInt));</w:t>
      </w:r>
    </w:p>
    <w:p w14:paraId="3DEA67D0" w14:textId="77777777" w:rsidR="003B466A" w:rsidRPr="003B466A" w:rsidRDefault="003B466A" w:rsidP="003B466A">
      <w:r w:rsidRPr="003B466A">
        <w:tab/>
      </w:r>
      <w:r w:rsidRPr="003B466A">
        <w:tab/>
      </w:r>
    </w:p>
    <w:p w14:paraId="649D7B6A" w14:textId="77777777" w:rsidR="003B466A" w:rsidRPr="003B466A" w:rsidRDefault="003B466A" w:rsidP="003B466A">
      <w:r w:rsidRPr="003B466A">
        <w:tab/>
      </w:r>
      <w:r w:rsidRPr="003B466A">
        <w:tab/>
      </w:r>
      <w:proofErr w:type="spellStart"/>
      <w:r w:rsidRPr="003B466A">
        <w:t>System.out.println</w:t>
      </w:r>
      <w:proofErr w:type="spellEnd"/>
      <w:r w:rsidRPr="003B466A">
        <w:t>(</w:t>
      </w:r>
      <w:proofErr w:type="spellStart"/>
      <w:r w:rsidRPr="003B466A">
        <w:t>sumOfDigits</w:t>
      </w:r>
      <w:proofErr w:type="spellEnd"/>
      <w:r w:rsidRPr="003B466A">
        <w:t>);</w:t>
      </w:r>
    </w:p>
    <w:p w14:paraId="08947E15" w14:textId="77777777" w:rsidR="003B466A" w:rsidRPr="003B466A" w:rsidRDefault="003B466A" w:rsidP="003B466A">
      <w:r w:rsidRPr="003B466A">
        <w:tab/>
        <w:t>}</w:t>
      </w:r>
    </w:p>
    <w:p w14:paraId="43B5A6AC" w14:textId="77777777" w:rsidR="003B466A" w:rsidRPr="003B466A" w:rsidRDefault="003B466A" w:rsidP="003B466A">
      <w:r w:rsidRPr="003B466A">
        <w:t>}</w:t>
      </w:r>
    </w:p>
    <w:p w14:paraId="2AC7F36C" w14:textId="77777777" w:rsidR="003B466A" w:rsidRPr="003B466A" w:rsidRDefault="003B466A" w:rsidP="003B466A">
      <w:r w:rsidRPr="003B466A">
        <w:rPr>
          <w:b/>
          <w:bCs/>
        </w:rPr>
        <w:t>Output :</w:t>
      </w:r>
    </w:p>
    <w:p w14:paraId="53D22F07" w14:textId="77777777" w:rsidR="003B466A" w:rsidRPr="003B466A" w:rsidRDefault="003B466A" w:rsidP="003B466A">
      <w:r w:rsidRPr="003B466A">
        <w:t>17</w:t>
      </w:r>
    </w:p>
    <w:p w14:paraId="4163139B" w14:textId="77777777" w:rsidR="003B466A" w:rsidRPr="003B466A" w:rsidRDefault="003B466A" w:rsidP="003B466A">
      <w:r w:rsidRPr="003B466A">
        <w:rPr>
          <w:b/>
          <w:bCs/>
        </w:rPr>
        <w:t>14) Find second largest number in an integer array?</w:t>
      </w:r>
    </w:p>
    <w:p w14:paraId="10F40903" w14:textId="77777777" w:rsidR="003B466A" w:rsidRPr="003B466A" w:rsidRDefault="003B466A" w:rsidP="003B466A">
      <w:r w:rsidRPr="003B466A">
        <w:lastRenderedPageBreak/>
        <w:t xml:space="preserve">import </w:t>
      </w:r>
      <w:proofErr w:type="spellStart"/>
      <w:r w:rsidRPr="003B466A">
        <w:t>java.util.Arrays</w:t>
      </w:r>
      <w:proofErr w:type="spellEnd"/>
      <w:r w:rsidRPr="003B466A">
        <w:t>;</w:t>
      </w:r>
    </w:p>
    <w:p w14:paraId="7D0A7A8C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java.util.Comparator</w:t>
      </w:r>
      <w:proofErr w:type="spellEnd"/>
      <w:r w:rsidRPr="003B466A">
        <w:t>;</w:t>
      </w:r>
    </w:p>
    <w:p w14:paraId="160C517C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java.util.List</w:t>
      </w:r>
      <w:proofErr w:type="spellEnd"/>
      <w:r w:rsidRPr="003B466A">
        <w:t>;</w:t>
      </w:r>
    </w:p>
    <w:p w14:paraId="719EC900" w14:textId="77777777" w:rsidR="003B466A" w:rsidRPr="003B466A" w:rsidRDefault="003B466A" w:rsidP="003B466A"/>
    <w:p w14:paraId="739205B9" w14:textId="77777777" w:rsidR="003B466A" w:rsidRPr="003B466A" w:rsidRDefault="003B466A" w:rsidP="003B466A">
      <w:r w:rsidRPr="003B466A">
        <w:t xml:space="preserve">public class Java8Code </w:t>
      </w:r>
    </w:p>
    <w:p w14:paraId="43F28CCF" w14:textId="77777777" w:rsidR="003B466A" w:rsidRPr="003B466A" w:rsidRDefault="003B466A" w:rsidP="003B466A">
      <w:r w:rsidRPr="003B466A">
        <w:t>{</w:t>
      </w:r>
    </w:p>
    <w:p w14:paraId="4B10ABC1" w14:textId="77777777" w:rsidR="003B466A" w:rsidRPr="003B466A" w:rsidRDefault="003B466A" w:rsidP="003B466A">
      <w:r w:rsidRPr="003B466A">
        <w:tab/>
        <w:t xml:space="preserve">public static void main(String[] </w:t>
      </w:r>
      <w:proofErr w:type="spellStart"/>
      <w:r w:rsidRPr="003B466A">
        <w:t>args</w:t>
      </w:r>
      <w:proofErr w:type="spellEnd"/>
      <w:r w:rsidRPr="003B466A">
        <w:t xml:space="preserve">) </w:t>
      </w:r>
    </w:p>
    <w:p w14:paraId="5999DAB0" w14:textId="77777777" w:rsidR="003B466A" w:rsidRPr="003B466A" w:rsidRDefault="003B466A" w:rsidP="003B466A">
      <w:r w:rsidRPr="003B466A">
        <w:tab/>
        <w:t>{</w:t>
      </w:r>
    </w:p>
    <w:p w14:paraId="7E676807" w14:textId="77777777" w:rsidR="003B466A" w:rsidRPr="003B466A" w:rsidRDefault="003B466A" w:rsidP="003B466A">
      <w:r w:rsidRPr="003B466A">
        <w:tab/>
      </w:r>
      <w:r w:rsidRPr="003B466A">
        <w:tab/>
        <w:t xml:space="preserve">List&lt;Integer&gt; </w:t>
      </w:r>
      <w:proofErr w:type="spellStart"/>
      <w:r w:rsidRPr="003B466A">
        <w:t>listOfIntegers</w:t>
      </w:r>
      <w:proofErr w:type="spellEnd"/>
      <w:r w:rsidRPr="003B466A">
        <w:t xml:space="preserve"> = </w:t>
      </w:r>
      <w:proofErr w:type="spellStart"/>
      <w:r w:rsidRPr="003B466A">
        <w:t>Arrays.asList</w:t>
      </w:r>
      <w:proofErr w:type="spellEnd"/>
      <w:r w:rsidRPr="003B466A">
        <w:t>(45, 12, 56, 15, 24, 75, 31, 89);</w:t>
      </w:r>
    </w:p>
    <w:p w14:paraId="600EC96E" w14:textId="77777777" w:rsidR="003B466A" w:rsidRPr="003B466A" w:rsidRDefault="003B466A" w:rsidP="003B466A">
      <w:r w:rsidRPr="003B466A">
        <w:tab/>
      </w:r>
      <w:r w:rsidRPr="003B466A">
        <w:tab/>
      </w:r>
    </w:p>
    <w:p w14:paraId="32526897" w14:textId="77777777" w:rsidR="003B466A" w:rsidRPr="003B466A" w:rsidRDefault="003B466A" w:rsidP="003B466A">
      <w:r w:rsidRPr="003B466A">
        <w:tab/>
      </w:r>
      <w:r w:rsidRPr="003B466A">
        <w:tab/>
        <w:t xml:space="preserve">Integer </w:t>
      </w:r>
      <w:proofErr w:type="spellStart"/>
      <w:r w:rsidRPr="003B466A">
        <w:t>secondLargestNumber</w:t>
      </w:r>
      <w:proofErr w:type="spellEnd"/>
      <w:r w:rsidRPr="003B466A">
        <w:t xml:space="preserve"> = listOfIntegers.stream().sorted(Comparator.reverseOrder()).skip(1).findFirst().get();</w:t>
      </w:r>
    </w:p>
    <w:p w14:paraId="1E83245A" w14:textId="77777777" w:rsidR="003B466A" w:rsidRPr="003B466A" w:rsidRDefault="003B466A" w:rsidP="003B466A">
      <w:r w:rsidRPr="003B466A">
        <w:tab/>
      </w:r>
      <w:r w:rsidRPr="003B466A">
        <w:tab/>
      </w:r>
    </w:p>
    <w:p w14:paraId="28164CB7" w14:textId="77777777" w:rsidR="003B466A" w:rsidRPr="003B466A" w:rsidRDefault="003B466A" w:rsidP="003B466A">
      <w:r w:rsidRPr="003B466A">
        <w:tab/>
      </w:r>
      <w:r w:rsidRPr="003B466A">
        <w:tab/>
      </w:r>
      <w:proofErr w:type="spellStart"/>
      <w:r w:rsidRPr="003B466A">
        <w:t>System.out.println</w:t>
      </w:r>
      <w:proofErr w:type="spellEnd"/>
      <w:r w:rsidRPr="003B466A">
        <w:t>(</w:t>
      </w:r>
      <w:proofErr w:type="spellStart"/>
      <w:r w:rsidRPr="003B466A">
        <w:t>secondLargestNumber</w:t>
      </w:r>
      <w:proofErr w:type="spellEnd"/>
      <w:r w:rsidRPr="003B466A">
        <w:t>);</w:t>
      </w:r>
    </w:p>
    <w:p w14:paraId="7A89CEE9" w14:textId="77777777" w:rsidR="003B466A" w:rsidRPr="003B466A" w:rsidRDefault="003B466A" w:rsidP="003B466A">
      <w:r w:rsidRPr="003B466A">
        <w:tab/>
        <w:t>}</w:t>
      </w:r>
    </w:p>
    <w:p w14:paraId="13D3B6F6" w14:textId="77777777" w:rsidR="003B466A" w:rsidRPr="003B466A" w:rsidRDefault="003B466A" w:rsidP="003B466A">
      <w:r w:rsidRPr="003B466A">
        <w:t>}</w:t>
      </w:r>
    </w:p>
    <w:p w14:paraId="3C1EA7A6" w14:textId="77777777" w:rsidR="003B466A" w:rsidRPr="003B466A" w:rsidRDefault="003B466A" w:rsidP="003B466A">
      <w:r w:rsidRPr="003B466A">
        <w:rPr>
          <w:b/>
          <w:bCs/>
        </w:rPr>
        <w:t>Output :</w:t>
      </w:r>
    </w:p>
    <w:p w14:paraId="7F12728D" w14:textId="77777777" w:rsidR="003B466A" w:rsidRPr="003B466A" w:rsidRDefault="003B466A" w:rsidP="003B466A">
      <w:r w:rsidRPr="003B466A">
        <w:t>75</w:t>
      </w:r>
    </w:p>
    <w:p w14:paraId="01C196F8" w14:textId="77777777" w:rsidR="003B466A" w:rsidRPr="003B466A" w:rsidRDefault="003B466A" w:rsidP="003B466A">
      <w:r w:rsidRPr="003B466A">
        <w:rPr>
          <w:b/>
          <w:bCs/>
        </w:rPr>
        <w:t>15) Given a list of strings, sort them according to increasing order of their length?</w:t>
      </w:r>
    </w:p>
    <w:p w14:paraId="7AC9526D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java.util.Arrays</w:t>
      </w:r>
      <w:proofErr w:type="spellEnd"/>
      <w:r w:rsidRPr="003B466A">
        <w:t>;</w:t>
      </w:r>
    </w:p>
    <w:p w14:paraId="186C117E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java.util.Comparator</w:t>
      </w:r>
      <w:proofErr w:type="spellEnd"/>
      <w:r w:rsidRPr="003B466A">
        <w:t>;</w:t>
      </w:r>
    </w:p>
    <w:p w14:paraId="04E7DCED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java.util.List</w:t>
      </w:r>
      <w:proofErr w:type="spellEnd"/>
      <w:r w:rsidRPr="003B466A">
        <w:t>;</w:t>
      </w:r>
    </w:p>
    <w:p w14:paraId="4E1334E2" w14:textId="77777777" w:rsidR="003B466A" w:rsidRPr="003B466A" w:rsidRDefault="003B466A" w:rsidP="003B466A"/>
    <w:p w14:paraId="51E09233" w14:textId="77777777" w:rsidR="003B466A" w:rsidRPr="003B466A" w:rsidRDefault="003B466A" w:rsidP="003B466A">
      <w:r w:rsidRPr="003B466A">
        <w:t xml:space="preserve">public class Java8Code </w:t>
      </w:r>
    </w:p>
    <w:p w14:paraId="2F558F09" w14:textId="77777777" w:rsidR="003B466A" w:rsidRPr="003B466A" w:rsidRDefault="003B466A" w:rsidP="003B466A">
      <w:r w:rsidRPr="003B466A">
        <w:t>{</w:t>
      </w:r>
    </w:p>
    <w:p w14:paraId="005D2451" w14:textId="77777777" w:rsidR="003B466A" w:rsidRPr="003B466A" w:rsidRDefault="003B466A" w:rsidP="003B466A">
      <w:r w:rsidRPr="003B466A">
        <w:tab/>
        <w:t xml:space="preserve">public static void main(String[] </w:t>
      </w:r>
      <w:proofErr w:type="spellStart"/>
      <w:r w:rsidRPr="003B466A">
        <w:t>args</w:t>
      </w:r>
      <w:proofErr w:type="spellEnd"/>
      <w:r w:rsidRPr="003B466A">
        <w:t xml:space="preserve">) </w:t>
      </w:r>
    </w:p>
    <w:p w14:paraId="1046D4F3" w14:textId="77777777" w:rsidR="003B466A" w:rsidRPr="003B466A" w:rsidRDefault="003B466A" w:rsidP="003B466A">
      <w:r w:rsidRPr="003B466A">
        <w:tab/>
        <w:t>{</w:t>
      </w:r>
    </w:p>
    <w:p w14:paraId="0864377D" w14:textId="77777777" w:rsidR="003B466A" w:rsidRPr="003B466A" w:rsidRDefault="003B466A" w:rsidP="003B466A">
      <w:r w:rsidRPr="003B466A">
        <w:tab/>
      </w:r>
      <w:r w:rsidRPr="003B466A">
        <w:tab/>
        <w:t xml:space="preserve">List&lt;String&gt; </w:t>
      </w:r>
      <w:proofErr w:type="spellStart"/>
      <w:r w:rsidRPr="003B466A">
        <w:t>listOfStrings</w:t>
      </w:r>
      <w:proofErr w:type="spellEnd"/>
      <w:r w:rsidRPr="003B466A">
        <w:t xml:space="preserve"> = </w:t>
      </w:r>
      <w:proofErr w:type="spellStart"/>
      <w:r w:rsidRPr="003B466A">
        <w:t>Arrays.asList</w:t>
      </w:r>
      <w:proofErr w:type="spellEnd"/>
      <w:r w:rsidRPr="003B466A">
        <w:t>("Java", "Python", "C#", "HTML", "Kotlin", "C++", "COBOL", "C");</w:t>
      </w:r>
    </w:p>
    <w:p w14:paraId="07B163A7" w14:textId="77777777" w:rsidR="003B466A" w:rsidRPr="003B466A" w:rsidRDefault="003B466A" w:rsidP="003B466A">
      <w:r w:rsidRPr="003B466A">
        <w:tab/>
      </w:r>
      <w:r w:rsidRPr="003B466A">
        <w:tab/>
      </w:r>
    </w:p>
    <w:p w14:paraId="3B48ADE7" w14:textId="77777777" w:rsidR="003B466A" w:rsidRPr="003B466A" w:rsidRDefault="003B466A" w:rsidP="003B466A">
      <w:r w:rsidRPr="003B466A">
        <w:lastRenderedPageBreak/>
        <w:tab/>
      </w:r>
      <w:r w:rsidRPr="003B466A">
        <w:tab/>
        <w:t>listOfStrings.stream().sorted(Comparator.comparing(String::length)).forEach(System.out::println);</w:t>
      </w:r>
    </w:p>
    <w:p w14:paraId="6E4457B4" w14:textId="77777777" w:rsidR="003B466A" w:rsidRPr="003B466A" w:rsidRDefault="003B466A" w:rsidP="003B466A">
      <w:r w:rsidRPr="003B466A">
        <w:tab/>
        <w:t>}</w:t>
      </w:r>
    </w:p>
    <w:p w14:paraId="4EE5902C" w14:textId="77777777" w:rsidR="003B466A" w:rsidRPr="003B466A" w:rsidRDefault="003B466A" w:rsidP="003B466A">
      <w:r w:rsidRPr="003B466A">
        <w:t>}</w:t>
      </w:r>
    </w:p>
    <w:p w14:paraId="57D8C485" w14:textId="77777777" w:rsidR="003B466A" w:rsidRPr="003B466A" w:rsidRDefault="003B466A" w:rsidP="003B466A">
      <w:r w:rsidRPr="003B466A">
        <w:rPr>
          <w:b/>
          <w:bCs/>
        </w:rPr>
        <w:t>Output :</w:t>
      </w:r>
    </w:p>
    <w:p w14:paraId="31F808AB" w14:textId="77777777" w:rsidR="003B466A" w:rsidRPr="003B466A" w:rsidRDefault="003B466A" w:rsidP="003B466A">
      <w:r w:rsidRPr="003B466A">
        <w:t>C</w:t>
      </w:r>
      <w:r w:rsidRPr="003B466A">
        <w:br/>
      </w:r>
      <w:proofErr w:type="spellStart"/>
      <w:r w:rsidRPr="003B466A">
        <w:t>C</w:t>
      </w:r>
      <w:proofErr w:type="spellEnd"/>
      <w:r w:rsidRPr="003B466A">
        <w:t>#</w:t>
      </w:r>
      <w:r w:rsidRPr="003B466A">
        <w:br/>
        <w:t>C++</w:t>
      </w:r>
      <w:r w:rsidRPr="003B466A">
        <w:br/>
        <w:t>Java</w:t>
      </w:r>
      <w:r w:rsidRPr="003B466A">
        <w:br/>
        <w:t>HTML</w:t>
      </w:r>
      <w:r w:rsidRPr="003B466A">
        <w:br/>
        <w:t>COBOL</w:t>
      </w:r>
      <w:r w:rsidRPr="003B466A">
        <w:br/>
        <w:t>Python</w:t>
      </w:r>
      <w:r w:rsidRPr="003B466A">
        <w:br/>
        <w:t>Kotlin</w:t>
      </w:r>
    </w:p>
    <w:p w14:paraId="1371669C" w14:textId="77777777" w:rsidR="003B466A" w:rsidRPr="003B466A" w:rsidRDefault="003B466A" w:rsidP="003B466A">
      <w:r w:rsidRPr="003B466A">
        <w:rPr>
          <w:b/>
          <w:bCs/>
        </w:rPr>
        <w:t>16) Given an integer array, find sum and average of all elements?</w:t>
      </w:r>
    </w:p>
    <w:p w14:paraId="007A2406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java.util.Arrays</w:t>
      </w:r>
      <w:proofErr w:type="spellEnd"/>
      <w:r w:rsidRPr="003B466A">
        <w:t>;</w:t>
      </w:r>
    </w:p>
    <w:p w14:paraId="68C4BA3E" w14:textId="77777777" w:rsidR="003B466A" w:rsidRPr="003B466A" w:rsidRDefault="003B466A" w:rsidP="003B466A"/>
    <w:p w14:paraId="5E29C1FA" w14:textId="77777777" w:rsidR="003B466A" w:rsidRPr="003B466A" w:rsidRDefault="003B466A" w:rsidP="003B466A">
      <w:r w:rsidRPr="003B466A">
        <w:t xml:space="preserve">public class Java8Code </w:t>
      </w:r>
    </w:p>
    <w:p w14:paraId="030376E1" w14:textId="77777777" w:rsidR="003B466A" w:rsidRPr="003B466A" w:rsidRDefault="003B466A" w:rsidP="003B466A">
      <w:r w:rsidRPr="003B466A">
        <w:t>{</w:t>
      </w:r>
    </w:p>
    <w:p w14:paraId="36F44E29" w14:textId="77777777" w:rsidR="003B466A" w:rsidRPr="003B466A" w:rsidRDefault="003B466A" w:rsidP="003B466A">
      <w:r w:rsidRPr="003B466A">
        <w:tab/>
        <w:t xml:space="preserve">public static void main(String[] </w:t>
      </w:r>
      <w:proofErr w:type="spellStart"/>
      <w:r w:rsidRPr="003B466A">
        <w:t>args</w:t>
      </w:r>
      <w:proofErr w:type="spellEnd"/>
      <w:r w:rsidRPr="003B466A">
        <w:t xml:space="preserve">) </w:t>
      </w:r>
    </w:p>
    <w:p w14:paraId="55674C1E" w14:textId="77777777" w:rsidR="003B466A" w:rsidRPr="003B466A" w:rsidRDefault="003B466A" w:rsidP="003B466A">
      <w:r w:rsidRPr="003B466A">
        <w:tab/>
        <w:t>{</w:t>
      </w:r>
    </w:p>
    <w:p w14:paraId="76E007D7" w14:textId="77777777" w:rsidR="003B466A" w:rsidRPr="003B466A" w:rsidRDefault="003B466A" w:rsidP="003B466A">
      <w:r w:rsidRPr="003B466A">
        <w:tab/>
      </w:r>
      <w:r w:rsidRPr="003B466A">
        <w:tab/>
        <w:t>int[] a = new int[] {45, 12, 56, 15, 24, 75, 31, 89};</w:t>
      </w:r>
    </w:p>
    <w:p w14:paraId="0B99C75C" w14:textId="77777777" w:rsidR="003B466A" w:rsidRPr="003B466A" w:rsidRDefault="003B466A" w:rsidP="003B466A">
      <w:r w:rsidRPr="003B466A">
        <w:tab/>
      </w:r>
      <w:r w:rsidRPr="003B466A">
        <w:tab/>
      </w:r>
    </w:p>
    <w:p w14:paraId="2581B877" w14:textId="77777777" w:rsidR="003B466A" w:rsidRPr="003B466A" w:rsidRDefault="003B466A" w:rsidP="003B466A">
      <w:r w:rsidRPr="003B466A">
        <w:tab/>
      </w:r>
      <w:r w:rsidRPr="003B466A">
        <w:tab/>
        <w:t xml:space="preserve">int sum = </w:t>
      </w:r>
      <w:proofErr w:type="spellStart"/>
      <w:r w:rsidRPr="003B466A">
        <w:t>Arrays.stream</w:t>
      </w:r>
      <w:proofErr w:type="spellEnd"/>
      <w:r w:rsidRPr="003B466A">
        <w:t>(a).sum();</w:t>
      </w:r>
    </w:p>
    <w:p w14:paraId="7C8E6EDD" w14:textId="77777777" w:rsidR="003B466A" w:rsidRPr="003B466A" w:rsidRDefault="003B466A" w:rsidP="003B466A">
      <w:r w:rsidRPr="003B466A">
        <w:tab/>
      </w:r>
      <w:r w:rsidRPr="003B466A">
        <w:tab/>
      </w:r>
    </w:p>
    <w:p w14:paraId="7F4018FB" w14:textId="77777777" w:rsidR="003B466A" w:rsidRPr="003B466A" w:rsidRDefault="003B466A" w:rsidP="003B466A">
      <w:r w:rsidRPr="003B466A">
        <w:tab/>
      </w:r>
      <w:r w:rsidRPr="003B466A">
        <w:tab/>
      </w:r>
      <w:proofErr w:type="spellStart"/>
      <w:r w:rsidRPr="003B466A">
        <w:t>System.out.println</w:t>
      </w:r>
      <w:proofErr w:type="spellEnd"/>
      <w:r w:rsidRPr="003B466A">
        <w:t>("Sum = "+sum);</w:t>
      </w:r>
    </w:p>
    <w:p w14:paraId="590B4965" w14:textId="77777777" w:rsidR="003B466A" w:rsidRPr="003B466A" w:rsidRDefault="003B466A" w:rsidP="003B466A">
      <w:r w:rsidRPr="003B466A">
        <w:tab/>
      </w:r>
      <w:r w:rsidRPr="003B466A">
        <w:tab/>
      </w:r>
    </w:p>
    <w:p w14:paraId="210B9D68" w14:textId="77777777" w:rsidR="003B466A" w:rsidRPr="003B466A" w:rsidRDefault="003B466A" w:rsidP="003B466A">
      <w:r w:rsidRPr="003B466A">
        <w:tab/>
      </w:r>
      <w:r w:rsidRPr="003B466A">
        <w:tab/>
        <w:t xml:space="preserve">double average = </w:t>
      </w:r>
      <w:proofErr w:type="spellStart"/>
      <w:r w:rsidRPr="003B466A">
        <w:t>Arrays.stream</w:t>
      </w:r>
      <w:proofErr w:type="spellEnd"/>
      <w:r w:rsidRPr="003B466A">
        <w:t>(a).average().</w:t>
      </w:r>
      <w:proofErr w:type="spellStart"/>
      <w:r w:rsidRPr="003B466A">
        <w:t>getAsDouble</w:t>
      </w:r>
      <w:proofErr w:type="spellEnd"/>
      <w:r w:rsidRPr="003B466A">
        <w:t>();</w:t>
      </w:r>
    </w:p>
    <w:p w14:paraId="55A25FF8" w14:textId="77777777" w:rsidR="003B466A" w:rsidRPr="003B466A" w:rsidRDefault="003B466A" w:rsidP="003B466A">
      <w:r w:rsidRPr="003B466A">
        <w:tab/>
      </w:r>
      <w:r w:rsidRPr="003B466A">
        <w:tab/>
      </w:r>
    </w:p>
    <w:p w14:paraId="514887FB" w14:textId="77777777" w:rsidR="003B466A" w:rsidRPr="003B466A" w:rsidRDefault="003B466A" w:rsidP="003B466A">
      <w:r w:rsidRPr="003B466A">
        <w:tab/>
      </w:r>
      <w:r w:rsidRPr="003B466A">
        <w:tab/>
      </w:r>
      <w:proofErr w:type="spellStart"/>
      <w:r w:rsidRPr="003B466A">
        <w:t>System.out.println</w:t>
      </w:r>
      <w:proofErr w:type="spellEnd"/>
      <w:r w:rsidRPr="003B466A">
        <w:t>("Average = "+average);</w:t>
      </w:r>
    </w:p>
    <w:p w14:paraId="66958EAF" w14:textId="77777777" w:rsidR="003B466A" w:rsidRPr="003B466A" w:rsidRDefault="003B466A" w:rsidP="003B466A">
      <w:r w:rsidRPr="003B466A">
        <w:tab/>
        <w:t>}</w:t>
      </w:r>
    </w:p>
    <w:p w14:paraId="128FBC00" w14:textId="77777777" w:rsidR="003B466A" w:rsidRPr="003B466A" w:rsidRDefault="003B466A" w:rsidP="003B466A">
      <w:r w:rsidRPr="003B466A">
        <w:t>}</w:t>
      </w:r>
    </w:p>
    <w:p w14:paraId="2F2BF91C" w14:textId="77777777" w:rsidR="003B466A" w:rsidRPr="003B466A" w:rsidRDefault="003B466A" w:rsidP="003B466A">
      <w:r w:rsidRPr="003B466A">
        <w:rPr>
          <w:b/>
          <w:bCs/>
        </w:rPr>
        <w:t>Output :</w:t>
      </w:r>
    </w:p>
    <w:p w14:paraId="450067FC" w14:textId="77777777" w:rsidR="003B466A" w:rsidRPr="003B466A" w:rsidRDefault="003B466A" w:rsidP="003B466A">
      <w:r w:rsidRPr="003B466A">
        <w:lastRenderedPageBreak/>
        <w:t>Sum = 347</w:t>
      </w:r>
      <w:r w:rsidRPr="003B466A">
        <w:br/>
        <w:t>Average = 43.375</w:t>
      </w:r>
    </w:p>
    <w:p w14:paraId="3BA20CF5" w14:textId="77777777" w:rsidR="003B466A" w:rsidRPr="003B466A" w:rsidRDefault="003B466A" w:rsidP="003B466A">
      <w:r w:rsidRPr="003B466A">
        <w:rPr>
          <w:b/>
          <w:bCs/>
        </w:rPr>
        <w:t>17) How do you find common elements between two arrays?</w:t>
      </w:r>
    </w:p>
    <w:p w14:paraId="52D7E7BF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java.util.Arrays</w:t>
      </w:r>
      <w:proofErr w:type="spellEnd"/>
      <w:r w:rsidRPr="003B466A">
        <w:t>;</w:t>
      </w:r>
    </w:p>
    <w:p w14:paraId="3FE274EF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java.util.List</w:t>
      </w:r>
      <w:proofErr w:type="spellEnd"/>
      <w:r w:rsidRPr="003B466A">
        <w:t>;</w:t>
      </w:r>
    </w:p>
    <w:p w14:paraId="6DACD9E6" w14:textId="77777777" w:rsidR="003B466A" w:rsidRPr="003B466A" w:rsidRDefault="003B466A" w:rsidP="003B466A"/>
    <w:p w14:paraId="1B304E09" w14:textId="77777777" w:rsidR="003B466A" w:rsidRPr="003B466A" w:rsidRDefault="003B466A" w:rsidP="003B466A">
      <w:r w:rsidRPr="003B466A">
        <w:t xml:space="preserve">public class Java8Code </w:t>
      </w:r>
    </w:p>
    <w:p w14:paraId="272E5DF4" w14:textId="77777777" w:rsidR="003B466A" w:rsidRPr="003B466A" w:rsidRDefault="003B466A" w:rsidP="003B466A">
      <w:r w:rsidRPr="003B466A">
        <w:t>{</w:t>
      </w:r>
    </w:p>
    <w:p w14:paraId="38D71356" w14:textId="77777777" w:rsidR="003B466A" w:rsidRPr="003B466A" w:rsidRDefault="003B466A" w:rsidP="003B466A">
      <w:r w:rsidRPr="003B466A">
        <w:tab/>
        <w:t xml:space="preserve">public static void main(String[] </w:t>
      </w:r>
      <w:proofErr w:type="spellStart"/>
      <w:r w:rsidRPr="003B466A">
        <w:t>args</w:t>
      </w:r>
      <w:proofErr w:type="spellEnd"/>
      <w:r w:rsidRPr="003B466A">
        <w:t xml:space="preserve">) </w:t>
      </w:r>
    </w:p>
    <w:p w14:paraId="2E0D9ED6" w14:textId="77777777" w:rsidR="003B466A" w:rsidRPr="003B466A" w:rsidRDefault="003B466A" w:rsidP="003B466A">
      <w:r w:rsidRPr="003B466A">
        <w:tab/>
        <w:t>{</w:t>
      </w:r>
    </w:p>
    <w:p w14:paraId="5B93545A" w14:textId="77777777" w:rsidR="003B466A" w:rsidRPr="003B466A" w:rsidRDefault="003B466A" w:rsidP="003B466A">
      <w:r w:rsidRPr="003B466A">
        <w:tab/>
      </w:r>
      <w:r w:rsidRPr="003B466A">
        <w:tab/>
        <w:t xml:space="preserve">List&lt;Integer&gt; list1 = </w:t>
      </w:r>
      <w:proofErr w:type="spellStart"/>
      <w:r w:rsidRPr="003B466A">
        <w:t>Arrays.asList</w:t>
      </w:r>
      <w:proofErr w:type="spellEnd"/>
      <w:r w:rsidRPr="003B466A">
        <w:t>(71, 21, 34, 89, 56, 28);</w:t>
      </w:r>
    </w:p>
    <w:p w14:paraId="3E17EE04" w14:textId="77777777" w:rsidR="003B466A" w:rsidRPr="003B466A" w:rsidRDefault="003B466A" w:rsidP="003B466A">
      <w:r w:rsidRPr="003B466A">
        <w:tab/>
      </w:r>
      <w:r w:rsidRPr="003B466A">
        <w:tab/>
      </w:r>
    </w:p>
    <w:p w14:paraId="3712E9D1" w14:textId="77777777" w:rsidR="003B466A" w:rsidRPr="003B466A" w:rsidRDefault="003B466A" w:rsidP="003B466A">
      <w:r w:rsidRPr="003B466A">
        <w:tab/>
      </w:r>
      <w:r w:rsidRPr="003B466A">
        <w:tab/>
        <w:t xml:space="preserve">List&lt;Integer&gt; list2 = </w:t>
      </w:r>
      <w:proofErr w:type="spellStart"/>
      <w:r w:rsidRPr="003B466A">
        <w:t>Arrays.asList</w:t>
      </w:r>
      <w:proofErr w:type="spellEnd"/>
      <w:r w:rsidRPr="003B466A">
        <w:t>(12, 56, 17, 21, 94, 34);</w:t>
      </w:r>
    </w:p>
    <w:p w14:paraId="6BA0D303" w14:textId="77777777" w:rsidR="003B466A" w:rsidRPr="003B466A" w:rsidRDefault="003B466A" w:rsidP="003B466A">
      <w:r w:rsidRPr="003B466A">
        <w:tab/>
      </w:r>
      <w:r w:rsidRPr="003B466A">
        <w:tab/>
      </w:r>
    </w:p>
    <w:p w14:paraId="13CBFD00" w14:textId="77777777" w:rsidR="003B466A" w:rsidRPr="003B466A" w:rsidRDefault="003B466A" w:rsidP="003B466A">
      <w:r w:rsidRPr="003B466A">
        <w:tab/>
      </w:r>
      <w:r w:rsidRPr="003B466A">
        <w:tab/>
        <w:t>list1.stream().filter(list2::contains).forEach(System.out::println);</w:t>
      </w:r>
    </w:p>
    <w:p w14:paraId="13B5937D" w14:textId="77777777" w:rsidR="003B466A" w:rsidRPr="003B466A" w:rsidRDefault="003B466A" w:rsidP="003B466A">
      <w:r w:rsidRPr="003B466A">
        <w:tab/>
        <w:t>}</w:t>
      </w:r>
    </w:p>
    <w:p w14:paraId="37E7D583" w14:textId="77777777" w:rsidR="003B466A" w:rsidRPr="003B466A" w:rsidRDefault="003B466A" w:rsidP="003B466A">
      <w:r w:rsidRPr="003B466A">
        <w:t>}</w:t>
      </w:r>
    </w:p>
    <w:p w14:paraId="53F6D7C8" w14:textId="77777777" w:rsidR="003B466A" w:rsidRPr="003B466A" w:rsidRDefault="003B466A" w:rsidP="003B466A">
      <w:r w:rsidRPr="003B466A">
        <w:rPr>
          <w:b/>
          <w:bCs/>
        </w:rPr>
        <w:t>Output :</w:t>
      </w:r>
    </w:p>
    <w:p w14:paraId="3FC101A7" w14:textId="77777777" w:rsidR="003B466A" w:rsidRPr="003B466A" w:rsidRDefault="003B466A" w:rsidP="003B466A">
      <w:r w:rsidRPr="003B466A">
        <w:t>21</w:t>
      </w:r>
      <w:r w:rsidRPr="003B466A">
        <w:br/>
        <w:t>34</w:t>
      </w:r>
      <w:r w:rsidRPr="003B466A">
        <w:br/>
        <w:t>56</w:t>
      </w:r>
    </w:p>
    <w:p w14:paraId="6A693005" w14:textId="77777777" w:rsidR="003B466A" w:rsidRPr="003B466A" w:rsidRDefault="003B466A" w:rsidP="003B466A">
      <w:r w:rsidRPr="003B466A">
        <w:rPr>
          <w:b/>
          <w:bCs/>
        </w:rPr>
        <w:t>18) Reverse each word of a string using Java 8 streams?</w:t>
      </w:r>
    </w:p>
    <w:p w14:paraId="60640D2D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java.util.Arrays</w:t>
      </w:r>
      <w:proofErr w:type="spellEnd"/>
      <w:r w:rsidRPr="003B466A">
        <w:t>;</w:t>
      </w:r>
    </w:p>
    <w:p w14:paraId="795A5D9F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java.util.stream.Collectors</w:t>
      </w:r>
      <w:proofErr w:type="spellEnd"/>
      <w:r w:rsidRPr="003B466A">
        <w:t>;</w:t>
      </w:r>
    </w:p>
    <w:p w14:paraId="1AC69AA5" w14:textId="77777777" w:rsidR="003B466A" w:rsidRPr="003B466A" w:rsidRDefault="003B466A" w:rsidP="003B466A"/>
    <w:p w14:paraId="50276569" w14:textId="77777777" w:rsidR="003B466A" w:rsidRPr="003B466A" w:rsidRDefault="003B466A" w:rsidP="003B466A">
      <w:r w:rsidRPr="003B466A">
        <w:t xml:space="preserve">public class Java8Code </w:t>
      </w:r>
    </w:p>
    <w:p w14:paraId="126A5333" w14:textId="77777777" w:rsidR="003B466A" w:rsidRPr="003B466A" w:rsidRDefault="003B466A" w:rsidP="003B466A">
      <w:r w:rsidRPr="003B466A">
        <w:t>{</w:t>
      </w:r>
    </w:p>
    <w:p w14:paraId="14068E24" w14:textId="77777777" w:rsidR="003B466A" w:rsidRPr="003B466A" w:rsidRDefault="003B466A" w:rsidP="003B466A">
      <w:r w:rsidRPr="003B466A">
        <w:tab/>
        <w:t xml:space="preserve">public static void main(String[] </w:t>
      </w:r>
      <w:proofErr w:type="spellStart"/>
      <w:r w:rsidRPr="003B466A">
        <w:t>args</w:t>
      </w:r>
      <w:proofErr w:type="spellEnd"/>
      <w:r w:rsidRPr="003B466A">
        <w:t xml:space="preserve">) </w:t>
      </w:r>
    </w:p>
    <w:p w14:paraId="5A87C0E9" w14:textId="77777777" w:rsidR="003B466A" w:rsidRPr="003B466A" w:rsidRDefault="003B466A" w:rsidP="003B466A">
      <w:r w:rsidRPr="003B466A">
        <w:tab/>
        <w:t>{</w:t>
      </w:r>
    </w:p>
    <w:p w14:paraId="25008F93" w14:textId="77777777" w:rsidR="003B466A" w:rsidRPr="003B466A" w:rsidRDefault="003B466A" w:rsidP="003B466A">
      <w:r w:rsidRPr="003B466A">
        <w:tab/>
      </w:r>
      <w:r w:rsidRPr="003B466A">
        <w:tab/>
        <w:t>String str = "Java Concept Of The Day";</w:t>
      </w:r>
    </w:p>
    <w:p w14:paraId="2190C795" w14:textId="77777777" w:rsidR="003B466A" w:rsidRPr="003B466A" w:rsidRDefault="003B466A" w:rsidP="003B466A">
      <w:r w:rsidRPr="003B466A">
        <w:tab/>
      </w:r>
      <w:r w:rsidRPr="003B466A">
        <w:tab/>
      </w:r>
    </w:p>
    <w:p w14:paraId="4A45560D" w14:textId="77777777" w:rsidR="003B466A" w:rsidRPr="003B466A" w:rsidRDefault="003B466A" w:rsidP="003B466A">
      <w:r w:rsidRPr="003B466A">
        <w:tab/>
      </w:r>
      <w:r w:rsidRPr="003B466A">
        <w:tab/>
        <w:t xml:space="preserve">String </w:t>
      </w:r>
      <w:proofErr w:type="spellStart"/>
      <w:r w:rsidRPr="003B466A">
        <w:t>reversedStr</w:t>
      </w:r>
      <w:proofErr w:type="spellEnd"/>
      <w:r w:rsidRPr="003B466A">
        <w:t xml:space="preserve"> = </w:t>
      </w:r>
      <w:proofErr w:type="spellStart"/>
      <w:r w:rsidRPr="003B466A">
        <w:t>Arrays.stream</w:t>
      </w:r>
      <w:proofErr w:type="spellEnd"/>
      <w:r w:rsidRPr="003B466A">
        <w:t>(</w:t>
      </w:r>
      <w:proofErr w:type="spellStart"/>
      <w:r w:rsidRPr="003B466A">
        <w:t>str.split</w:t>
      </w:r>
      <w:proofErr w:type="spellEnd"/>
      <w:r w:rsidRPr="003B466A">
        <w:t>(" "))</w:t>
      </w:r>
    </w:p>
    <w:p w14:paraId="61031008" w14:textId="77777777" w:rsidR="003B466A" w:rsidRPr="003B466A" w:rsidRDefault="003B466A" w:rsidP="003B466A">
      <w:r w:rsidRPr="003B466A">
        <w:lastRenderedPageBreak/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  <w:t xml:space="preserve">.map(word -&gt; new </w:t>
      </w:r>
      <w:proofErr w:type="spellStart"/>
      <w:r w:rsidRPr="003B466A">
        <w:t>StringBuffer</w:t>
      </w:r>
      <w:proofErr w:type="spellEnd"/>
      <w:r w:rsidRPr="003B466A">
        <w:t>(word).reverse())</w:t>
      </w:r>
    </w:p>
    <w:p w14:paraId="4D8ADE8B" w14:textId="77777777" w:rsidR="003B466A" w:rsidRPr="003B466A" w:rsidRDefault="003B466A" w:rsidP="003B466A"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  <w:t>.collect(</w:t>
      </w:r>
      <w:proofErr w:type="spellStart"/>
      <w:r w:rsidRPr="003B466A">
        <w:t>Collectors.joining</w:t>
      </w:r>
      <w:proofErr w:type="spellEnd"/>
      <w:r w:rsidRPr="003B466A">
        <w:t>(" "));</w:t>
      </w:r>
    </w:p>
    <w:p w14:paraId="638859F4" w14:textId="77777777" w:rsidR="003B466A" w:rsidRPr="003B466A" w:rsidRDefault="003B466A" w:rsidP="003B466A">
      <w:r w:rsidRPr="003B466A">
        <w:tab/>
      </w:r>
      <w:r w:rsidRPr="003B466A">
        <w:tab/>
      </w:r>
    </w:p>
    <w:p w14:paraId="00EFCF38" w14:textId="77777777" w:rsidR="003B466A" w:rsidRPr="003B466A" w:rsidRDefault="003B466A" w:rsidP="003B466A">
      <w:r w:rsidRPr="003B466A">
        <w:tab/>
      </w:r>
      <w:r w:rsidRPr="003B466A">
        <w:tab/>
      </w:r>
      <w:proofErr w:type="spellStart"/>
      <w:r w:rsidRPr="003B466A">
        <w:t>System.out.println</w:t>
      </w:r>
      <w:proofErr w:type="spellEnd"/>
      <w:r w:rsidRPr="003B466A">
        <w:t>(</w:t>
      </w:r>
      <w:proofErr w:type="spellStart"/>
      <w:r w:rsidRPr="003B466A">
        <w:t>reversedStr</w:t>
      </w:r>
      <w:proofErr w:type="spellEnd"/>
      <w:r w:rsidRPr="003B466A">
        <w:t>);</w:t>
      </w:r>
    </w:p>
    <w:p w14:paraId="0AED4833" w14:textId="77777777" w:rsidR="003B466A" w:rsidRPr="003B466A" w:rsidRDefault="003B466A" w:rsidP="003B466A">
      <w:r w:rsidRPr="003B466A">
        <w:tab/>
        <w:t>}</w:t>
      </w:r>
    </w:p>
    <w:p w14:paraId="4BF7907D" w14:textId="77777777" w:rsidR="003B466A" w:rsidRPr="003B466A" w:rsidRDefault="003B466A" w:rsidP="003B466A">
      <w:r w:rsidRPr="003B466A">
        <w:t>}</w:t>
      </w:r>
    </w:p>
    <w:p w14:paraId="736EE715" w14:textId="77777777" w:rsidR="003B466A" w:rsidRPr="003B466A" w:rsidRDefault="003B466A" w:rsidP="003B466A">
      <w:r w:rsidRPr="003B466A">
        <w:rPr>
          <w:b/>
          <w:bCs/>
        </w:rPr>
        <w:t>Output :</w:t>
      </w:r>
    </w:p>
    <w:p w14:paraId="00A406B8" w14:textId="77777777" w:rsidR="003B466A" w:rsidRPr="003B466A" w:rsidRDefault="003B466A" w:rsidP="003B466A">
      <w:proofErr w:type="spellStart"/>
      <w:r w:rsidRPr="003B466A">
        <w:t>avaJ</w:t>
      </w:r>
      <w:proofErr w:type="spellEnd"/>
      <w:r w:rsidRPr="003B466A">
        <w:t xml:space="preserve"> </w:t>
      </w:r>
      <w:proofErr w:type="spellStart"/>
      <w:r w:rsidRPr="003B466A">
        <w:t>tpecnoC</w:t>
      </w:r>
      <w:proofErr w:type="spellEnd"/>
      <w:r w:rsidRPr="003B466A">
        <w:t xml:space="preserve"> </w:t>
      </w:r>
      <w:proofErr w:type="spellStart"/>
      <w:r w:rsidRPr="003B466A">
        <w:t>fO</w:t>
      </w:r>
      <w:proofErr w:type="spellEnd"/>
      <w:r w:rsidRPr="003B466A">
        <w:t xml:space="preserve"> </w:t>
      </w:r>
      <w:proofErr w:type="spellStart"/>
      <w:r w:rsidRPr="003B466A">
        <w:t>ehT</w:t>
      </w:r>
      <w:proofErr w:type="spellEnd"/>
      <w:r w:rsidRPr="003B466A">
        <w:t xml:space="preserve"> </w:t>
      </w:r>
      <w:proofErr w:type="spellStart"/>
      <w:r w:rsidRPr="003B466A">
        <w:t>yaD</w:t>
      </w:r>
      <w:proofErr w:type="spellEnd"/>
    </w:p>
    <w:p w14:paraId="2FA27E83" w14:textId="77777777" w:rsidR="003B466A" w:rsidRPr="003B466A" w:rsidRDefault="003B466A" w:rsidP="003B466A">
      <w:r w:rsidRPr="003B466A">
        <w:rPr>
          <w:b/>
          <w:bCs/>
        </w:rPr>
        <w:t>19) How do you find sum of first 10 natural numbers?</w:t>
      </w:r>
    </w:p>
    <w:p w14:paraId="07DC2DE1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java.util.stream.IntStream</w:t>
      </w:r>
      <w:proofErr w:type="spellEnd"/>
      <w:r w:rsidRPr="003B466A">
        <w:t>;</w:t>
      </w:r>
    </w:p>
    <w:p w14:paraId="24D8B7E4" w14:textId="77777777" w:rsidR="003B466A" w:rsidRPr="003B466A" w:rsidRDefault="003B466A" w:rsidP="003B466A"/>
    <w:p w14:paraId="291368EE" w14:textId="77777777" w:rsidR="003B466A" w:rsidRPr="003B466A" w:rsidRDefault="003B466A" w:rsidP="003B466A">
      <w:r w:rsidRPr="003B466A">
        <w:t xml:space="preserve">public class Java8Code </w:t>
      </w:r>
    </w:p>
    <w:p w14:paraId="68AD2C0B" w14:textId="77777777" w:rsidR="003B466A" w:rsidRPr="003B466A" w:rsidRDefault="003B466A" w:rsidP="003B466A">
      <w:r w:rsidRPr="003B466A">
        <w:t>{</w:t>
      </w:r>
    </w:p>
    <w:p w14:paraId="567F7F51" w14:textId="77777777" w:rsidR="003B466A" w:rsidRPr="003B466A" w:rsidRDefault="003B466A" w:rsidP="003B466A">
      <w:r w:rsidRPr="003B466A">
        <w:tab/>
        <w:t xml:space="preserve">public static void main(String[] </w:t>
      </w:r>
      <w:proofErr w:type="spellStart"/>
      <w:r w:rsidRPr="003B466A">
        <w:t>args</w:t>
      </w:r>
      <w:proofErr w:type="spellEnd"/>
      <w:r w:rsidRPr="003B466A">
        <w:t xml:space="preserve">) </w:t>
      </w:r>
    </w:p>
    <w:p w14:paraId="74443C5C" w14:textId="77777777" w:rsidR="003B466A" w:rsidRPr="003B466A" w:rsidRDefault="003B466A" w:rsidP="003B466A">
      <w:r w:rsidRPr="003B466A">
        <w:tab/>
        <w:t>{</w:t>
      </w:r>
    </w:p>
    <w:p w14:paraId="78CC91E0" w14:textId="77777777" w:rsidR="003B466A" w:rsidRPr="003B466A" w:rsidRDefault="003B466A" w:rsidP="003B466A">
      <w:r w:rsidRPr="003B466A">
        <w:tab/>
      </w:r>
      <w:r w:rsidRPr="003B466A">
        <w:tab/>
        <w:t xml:space="preserve">int sum = </w:t>
      </w:r>
      <w:proofErr w:type="spellStart"/>
      <w:r w:rsidRPr="003B466A">
        <w:t>IntStream.range</w:t>
      </w:r>
      <w:proofErr w:type="spellEnd"/>
      <w:r w:rsidRPr="003B466A">
        <w:t>(1, 11).sum();</w:t>
      </w:r>
    </w:p>
    <w:p w14:paraId="5B053356" w14:textId="77777777" w:rsidR="003B466A" w:rsidRPr="003B466A" w:rsidRDefault="003B466A" w:rsidP="003B466A">
      <w:r w:rsidRPr="003B466A">
        <w:tab/>
      </w:r>
      <w:r w:rsidRPr="003B466A">
        <w:tab/>
      </w:r>
    </w:p>
    <w:p w14:paraId="718F58E9" w14:textId="77777777" w:rsidR="003B466A" w:rsidRPr="003B466A" w:rsidRDefault="003B466A" w:rsidP="003B466A">
      <w:r w:rsidRPr="003B466A">
        <w:tab/>
      </w:r>
      <w:r w:rsidRPr="003B466A">
        <w:tab/>
      </w:r>
      <w:proofErr w:type="spellStart"/>
      <w:r w:rsidRPr="003B466A">
        <w:t>System.out.println</w:t>
      </w:r>
      <w:proofErr w:type="spellEnd"/>
      <w:r w:rsidRPr="003B466A">
        <w:t>(sum);</w:t>
      </w:r>
    </w:p>
    <w:p w14:paraId="2352C75A" w14:textId="77777777" w:rsidR="003B466A" w:rsidRPr="003B466A" w:rsidRDefault="003B466A" w:rsidP="003B466A">
      <w:r w:rsidRPr="003B466A">
        <w:tab/>
        <w:t>}</w:t>
      </w:r>
    </w:p>
    <w:p w14:paraId="39B67FF8" w14:textId="77777777" w:rsidR="003B466A" w:rsidRPr="003B466A" w:rsidRDefault="003B466A" w:rsidP="003B466A">
      <w:r w:rsidRPr="003B466A">
        <w:t>}</w:t>
      </w:r>
    </w:p>
    <w:p w14:paraId="29581062" w14:textId="77777777" w:rsidR="003B466A" w:rsidRPr="003B466A" w:rsidRDefault="003B466A" w:rsidP="003B466A">
      <w:r w:rsidRPr="003B466A">
        <w:rPr>
          <w:b/>
          <w:bCs/>
        </w:rPr>
        <w:t>Output :</w:t>
      </w:r>
    </w:p>
    <w:p w14:paraId="3279376D" w14:textId="77777777" w:rsidR="003B466A" w:rsidRPr="003B466A" w:rsidRDefault="003B466A" w:rsidP="003B466A">
      <w:r w:rsidRPr="003B466A">
        <w:t>55</w:t>
      </w:r>
    </w:p>
    <w:p w14:paraId="6F50106F" w14:textId="77777777" w:rsidR="003B466A" w:rsidRPr="003B466A" w:rsidRDefault="003B466A" w:rsidP="003B466A">
      <w:r w:rsidRPr="003B466A">
        <w:rPr>
          <w:b/>
          <w:bCs/>
        </w:rPr>
        <w:t>20) Reverse an integer array</w:t>
      </w:r>
    </w:p>
    <w:p w14:paraId="6D93693C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java.util.Arrays</w:t>
      </w:r>
      <w:proofErr w:type="spellEnd"/>
      <w:r w:rsidRPr="003B466A">
        <w:t>;</w:t>
      </w:r>
    </w:p>
    <w:p w14:paraId="4B3906D3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java.util.stream.IntStream</w:t>
      </w:r>
      <w:proofErr w:type="spellEnd"/>
      <w:r w:rsidRPr="003B466A">
        <w:t>;</w:t>
      </w:r>
    </w:p>
    <w:p w14:paraId="65C7B95F" w14:textId="77777777" w:rsidR="003B466A" w:rsidRPr="003B466A" w:rsidRDefault="003B466A" w:rsidP="003B466A"/>
    <w:p w14:paraId="3A1F60DB" w14:textId="77777777" w:rsidR="003B466A" w:rsidRPr="003B466A" w:rsidRDefault="003B466A" w:rsidP="003B466A">
      <w:r w:rsidRPr="003B466A">
        <w:t xml:space="preserve">public class Java8Code </w:t>
      </w:r>
    </w:p>
    <w:p w14:paraId="60D38840" w14:textId="77777777" w:rsidR="003B466A" w:rsidRPr="003B466A" w:rsidRDefault="003B466A" w:rsidP="003B466A">
      <w:r w:rsidRPr="003B466A">
        <w:t>{</w:t>
      </w:r>
    </w:p>
    <w:p w14:paraId="2E1EDF29" w14:textId="77777777" w:rsidR="003B466A" w:rsidRPr="003B466A" w:rsidRDefault="003B466A" w:rsidP="003B466A">
      <w:r w:rsidRPr="003B466A">
        <w:tab/>
        <w:t xml:space="preserve">public static void main(String[] </w:t>
      </w:r>
      <w:proofErr w:type="spellStart"/>
      <w:r w:rsidRPr="003B466A">
        <w:t>args</w:t>
      </w:r>
      <w:proofErr w:type="spellEnd"/>
      <w:r w:rsidRPr="003B466A">
        <w:t xml:space="preserve">) </w:t>
      </w:r>
    </w:p>
    <w:p w14:paraId="7163EE8D" w14:textId="77777777" w:rsidR="003B466A" w:rsidRPr="003B466A" w:rsidRDefault="003B466A" w:rsidP="003B466A">
      <w:r w:rsidRPr="003B466A">
        <w:tab/>
        <w:t>{</w:t>
      </w:r>
    </w:p>
    <w:p w14:paraId="21C37C14" w14:textId="77777777" w:rsidR="003B466A" w:rsidRPr="003B466A" w:rsidRDefault="003B466A" w:rsidP="003B466A">
      <w:r w:rsidRPr="003B466A">
        <w:lastRenderedPageBreak/>
        <w:tab/>
      </w:r>
      <w:r w:rsidRPr="003B466A">
        <w:tab/>
        <w:t>int[] array = new int[] {5, 1, 7, 3, 9, 6};</w:t>
      </w:r>
    </w:p>
    <w:p w14:paraId="637BD19F" w14:textId="77777777" w:rsidR="003B466A" w:rsidRPr="003B466A" w:rsidRDefault="003B466A" w:rsidP="003B466A">
      <w:r w:rsidRPr="003B466A">
        <w:tab/>
      </w:r>
      <w:r w:rsidRPr="003B466A">
        <w:tab/>
      </w:r>
    </w:p>
    <w:p w14:paraId="2025B01C" w14:textId="77777777" w:rsidR="003B466A" w:rsidRPr="003B466A" w:rsidRDefault="003B466A" w:rsidP="003B466A">
      <w:r w:rsidRPr="003B466A">
        <w:tab/>
      </w:r>
      <w:r w:rsidRPr="003B466A">
        <w:tab/>
        <w:t xml:space="preserve">int[] </w:t>
      </w:r>
      <w:proofErr w:type="spellStart"/>
      <w:r w:rsidRPr="003B466A">
        <w:t>reversedArray</w:t>
      </w:r>
      <w:proofErr w:type="spellEnd"/>
      <w:r w:rsidRPr="003B466A">
        <w:t xml:space="preserve"> = </w:t>
      </w:r>
      <w:proofErr w:type="spellStart"/>
      <w:r w:rsidRPr="003B466A">
        <w:t>IntStream.rangeClosed</w:t>
      </w:r>
      <w:proofErr w:type="spellEnd"/>
      <w:r w:rsidRPr="003B466A">
        <w:t xml:space="preserve">(1, </w:t>
      </w:r>
      <w:proofErr w:type="spellStart"/>
      <w:r w:rsidRPr="003B466A">
        <w:t>array.length</w:t>
      </w:r>
      <w:proofErr w:type="spellEnd"/>
      <w:r w:rsidRPr="003B466A">
        <w:t>).map(</w:t>
      </w:r>
      <w:proofErr w:type="spellStart"/>
      <w:r w:rsidRPr="003B466A">
        <w:t>i</w:t>
      </w:r>
      <w:proofErr w:type="spellEnd"/>
      <w:r w:rsidRPr="003B466A">
        <w:t xml:space="preserve"> -&gt; array[</w:t>
      </w:r>
      <w:proofErr w:type="spellStart"/>
      <w:r w:rsidRPr="003B466A">
        <w:t>array.length</w:t>
      </w:r>
      <w:proofErr w:type="spellEnd"/>
      <w:r w:rsidRPr="003B466A">
        <w:t xml:space="preserve"> - </w:t>
      </w:r>
      <w:proofErr w:type="spellStart"/>
      <w:r w:rsidRPr="003B466A">
        <w:t>i</w:t>
      </w:r>
      <w:proofErr w:type="spellEnd"/>
      <w:r w:rsidRPr="003B466A">
        <w:t>]).</w:t>
      </w:r>
      <w:proofErr w:type="spellStart"/>
      <w:r w:rsidRPr="003B466A">
        <w:t>toArray</w:t>
      </w:r>
      <w:proofErr w:type="spellEnd"/>
      <w:r w:rsidRPr="003B466A">
        <w:t>();</w:t>
      </w:r>
    </w:p>
    <w:p w14:paraId="60E1D280" w14:textId="77777777" w:rsidR="003B466A" w:rsidRPr="003B466A" w:rsidRDefault="003B466A" w:rsidP="003B466A">
      <w:r w:rsidRPr="003B466A">
        <w:tab/>
      </w:r>
      <w:r w:rsidRPr="003B466A">
        <w:tab/>
      </w:r>
    </w:p>
    <w:p w14:paraId="52555868" w14:textId="77777777" w:rsidR="003B466A" w:rsidRPr="003B466A" w:rsidRDefault="003B466A" w:rsidP="003B466A">
      <w:r w:rsidRPr="003B466A">
        <w:tab/>
      </w:r>
      <w:r w:rsidRPr="003B466A">
        <w:tab/>
      </w:r>
      <w:proofErr w:type="spellStart"/>
      <w:r w:rsidRPr="003B466A">
        <w:t>System.out.println</w:t>
      </w:r>
      <w:proofErr w:type="spellEnd"/>
      <w:r w:rsidRPr="003B466A">
        <w:t>(</w:t>
      </w:r>
      <w:proofErr w:type="spellStart"/>
      <w:r w:rsidRPr="003B466A">
        <w:t>Arrays.toString</w:t>
      </w:r>
      <w:proofErr w:type="spellEnd"/>
      <w:r w:rsidRPr="003B466A">
        <w:t>(</w:t>
      </w:r>
      <w:proofErr w:type="spellStart"/>
      <w:r w:rsidRPr="003B466A">
        <w:t>reversedArray</w:t>
      </w:r>
      <w:proofErr w:type="spellEnd"/>
      <w:r w:rsidRPr="003B466A">
        <w:t>));</w:t>
      </w:r>
    </w:p>
    <w:p w14:paraId="2F2D7ACE" w14:textId="77777777" w:rsidR="003B466A" w:rsidRPr="003B466A" w:rsidRDefault="003B466A" w:rsidP="003B466A">
      <w:r w:rsidRPr="003B466A">
        <w:tab/>
        <w:t>}</w:t>
      </w:r>
    </w:p>
    <w:p w14:paraId="7ECCEF53" w14:textId="77777777" w:rsidR="003B466A" w:rsidRPr="003B466A" w:rsidRDefault="003B466A" w:rsidP="003B466A">
      <w:r w:rsidRPr="003B466A">
        <w:t>}</w:t>
      </w:r>
    </w:p>
    <w:p w14:paraId="17062FBA" w14:textId="77777777" w:rsidR="003B466A" w:rsidRPr="003B466A" w:rsidRDefault="003B466A" w:rsidP="003B466A">
      <w:r w:rsidRPr="003B466A">
        <w:rPr>
          <w:b/>
          <w:bCs/>
        </w:rPr>
        <w:t>Output :</w:t>
      </w:r>
    </w:p>
    <w:p w14:paraId="6361ADB0" w14:textId="77777777" w:rsidR="003B466A" w:rsidRPr="003B466A" w:rsidRDefault="003B466A" w:rsidP="003B466A">
      <w:r w:rsidRPr="003B466A">
        <w:t>[6, 9, 3, 7, 1, 5]</w:t>
      </w:r>
    </w:p>
    <w:p w14:paraId="35511ED7" w14:textId="77777777" w:rsidR="003B466A" w:rsidRPr="003B466A" w:rsidRDefault="003B466A" w:rsidP="003B466A">
      <w:r w:rsidRPr="003B466A">
        <w:rPr>
          <w:b/>
          <w:bCs/>
        </w:rPr>
        <w:t>21) Print first 10 even numbers</w:t>
      </w:r>
    </w:p>
    <w:p w14:paraId="0418F926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java.util.stream.IntStream</w:t>
      </w:r>
      <w:proofErr w:type="spellEnd"/>
      <w:r w:rsidRPr="003B466A">
        <w:t>;</w:t>
      </w:r>
    </w:p>
    <w:p w14:paraId="4D1ACE84" w14:textId="77777777" w:rsidR="003B466A" w:rsidRPr="003B466A" w:rsidRDefault="003B466A" w:rsidP="003B466A"/>
    <w:p w14:paraId="18718223" w14:textId="77777777" w:rsidR="003B466A" w:rsidRPr="003B466A" w:rsidRDefault="003B466A" w:rsidP="003B466A">
      <w:r w:rsidRPr="003B466A">
        <w:t xml:space="preserve">public class Java8Code </w:t>
      </w:r>
    </w:p>
    <w:p w14:paraId="559A2692" w14:textId="77777777" w:rsidR="003B466A" w:rsidRPr="003B466A" w:rsidRDefault="003B466A" w:rsidP="003B466A">
      <w:r w:rsidRPr="003B466A">
        <w:t>{</w:t>
      </w:r>
    </w:p>
    <w:p w14:paraId="15C68F2D" w14:textId="77777777" w:rsidR="003B466A" w:rsidRPr="003B466A" w:rsidRDefault="003B466A" w:rsidP="003B466A">
      <w:r w:rsidRPr="003B466A">
        <w:tab/>
        <w:t xml:space="preserve">public static void main(String[] </w:t>
      </w:r>
      <w:proofErr w:type="spellStart"/>
      <w:r w:rsidRPr="003B466A">
        <w:t>args</w:t>
      </w:r>
      <w:proofErr w:type="spellEnd"/>
      <w:r w:rsidRPr="003B466A">
        <w:t xml:space="preserve">) </w:t>
      </w:r>
    </w:p>
    <w:p w14:paraId="7D6F668B" w14:textId="77777777" w:rsidR="003B466A" w:rsidRPr="003B466A" w:rsidRDefault="003B466A" w:rsidP="003B466A">
      <w:r w:rsidRPr="003B466A">
        <w:tab/>
        <w:t>{</w:t>
      </w:r>
    </w:p>
    <w:p w14:paraId="35BDE15A" w14:textId="77777777" w:rsidR="003B466A" w:rsidRPr="003B466A" w:rsidRDefault="003B466A" w:rsidP="003B466A">
      <w:r w:rsidRPr="003B466A">
        <w:tab/>
      </w:r>
      <w:r w:rsidRPr="003B466A">
        <w:tab/>
      </w:r>
      <w:proofErr w:type="spellStart"/>
      <w:r w:rsidRPr="003B466A">
        <w:t>IntStream.rangeClosed</w:t>
      </w:r>
      <w:proofErr w:type="spellEnd"/>
      <w:r w:rsidRPr="003B466A">
        <w:t>(1, 10).map(</w:t>
      </w:r>
      <w:proofErr w:type="spellStart"/>
      <w:r w:rsidRPr="003B466A">
        <w:t>i</w:t>
      </w:r>
      <w:proofErr w:type="spellEnd"/>
      <w:r w:rsidRPr="003B466A">
        <w:t xml:space="preserve"> -&gt; </w:t>
      </w:r>
      <w:proofErr w:type="spellStart"/>
      <w:r w:rsidRPr="003B466A">
        <w:t>i</w:t>
      </w:r>
      <w:proofErr w:type="spellEnd"/>
      <w:r w:rsidRPr="003B466A">
        <w:t xml:space="preserve"> * 2).</w:t>
      </w:r>
      <w:proofErr w:type="spellStart"/>
      <w:r w:rsidRPr="003B466A">
        <w:t>forEach</w:t>
      </w:r>
      <w:proofErr w:type="spellEnd"/>
      <w:r w:rsidRPr="003B466A">
        <w:t>(</w:t>
      </w:r>
      <w:proofErr w:type="spellStart"/>
      <w:r w:rsidRPr="003B466A">
        <w:t>System.out</w:t>
      </w:r>
      <w:proofErr w:type="spellEnd"/>
      <w:r w:rsidRPr="003B466A">
        <w:t>::</w:t>
      </w:r>
      <w:proofErr w:type="spellStart"/>
      <w:r w:rsidRPr="003B466A">
        <w:t>println</w:t>
      </w:r>
      <w:proofErr w:type="spellEnd"/>
      <w:r w:rsidRPr="003B466A">
        <w:t>);</w:t>
      </w:r>
    </w:p>
    <w:p w14:paraId="507B011A" w14:textId="77777777" w:rsidR="003B466A" w:rsidRPr="003B466A" w:rsidRDefault="003B466A" w:rsidP="003B466A">
      <w:r w:rsidRPr="003B466A">
        <w:tab/>
        <w:t>}</w:t>
      </w:r>
    </w:p>
    <w:p w14:paraId="19E62042" w14:textId="77777777" w:rsidR="003B466A" w:rsidRPr="003B466A" w:rsidRDefault="003B466A" w:rsidP="003B466A">
      <w:r w:rsidRPr="003B466A">
        <w:t>}</w:t>
      </w:r>
    </w:p>
    <w:p w14:paraId="2C704757" w14:textId="77777777" w:rsidR="003B466A" w:rsidRPr="003B466A" w:rsidRDefault="003B466A" w:rsidP="003B466A">
      <w:r w:rsidRPr="003B466A">
        <w:rPr>
          <w:b/>
          <w:bCs/>
        </w:rPr>
        <w:t>Output :</w:t>
      </w:r>
    </w:p>
    <w:p w14:paraId="6A6D9365" w14:textId="77777777" w:rsidR="003B466A" w:rsidRPr="003B466A" w:rsidRDefault="003B466A" w:rsidP="003B466A">
      <w:r w:rsidRPr="003B466A">
        <w:t>2</w:t>
      </w:r>
      <w:r w:rsidRPr="003B466A">
        <w:br/>
        <w:t>4</w:t>
      </w:r>
      <w:r w:rsidRPr="003B466A">
        <w:br/>
        <w:t>6</w:t>
      </w:r>
      <w:r w:rsidRPr="003B466A">
        <w:br/>
        <w:t>8</w:t>
      </w:r>
      <w:r w:rsidRPr="003B466A">
        <w:br/>
        <w:t>10</w:t>
      </w:r>
      <w:r w:rsidRPr="003B466A">
        <w:br/>
        <w:t>12</w:t>
      </w:r>
      <w:r w:rsidRPr="003B466A">
        <w:br/>
        <w:t>14</w:t>
      </w:r>
      <w:r w:rsidRPr="003B466A">
        <w:br/>
        <w:t>16</w:t>
      </w:r>
      <w:r w:rsidRPr="003B466A">
        <w:br/>
        <w:t>18</w:t>
      </w:r>
      <w:r w:rsidRPr="003B466A">
        <w:br/>
        <w:t>20</w:t>
      </w:r>
    </w:p>
    <w:p w14:paraId="08BC6BC7" w14:textId="77777777" w:rsidR="003B466A" w:rsidRPr="003B466A" w:rsidRDefault="003B466A" w:rsidP="003B466A">
      <w:r w:rsidRPr="003B466A">
        <w:rPr>
          <w:b/>
          <w:bCs/>
        </w:rPr>
        <w:t>22) How do you find the most repeated element in an array?</w:t>
      </w:r>
    </w:p>
    <w:p w14:paraId="3F7F5BDA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java.util.Arrays</w:t>
      </w:r>
      <w:proofErr w:type="spellEnd"/>
      <w:r w:rsidRPr="003B466A">
        <w:t>;</w:t>
      </w:r>
    </w:p>
    <w:p w14:paraId="13F39AA2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java.util.List</w:t>
      </w:r>
      <w:proofErr w:type="spellEnd"/>
      <w:r w:rsidRPr="003B466A">
        <w:t>;</w:t>
      </w:r>
    </w:p>
    <w:p w14:paraId="037FE391" w14:textId="77777777" w:rsidR="003B466A" w:rsidRPr="003B466A" w:rsidRDefault="003B466A" w:rsidP="003B466A">
      <w:r w:rsidRPr="003B466A">
        <w:lastRenderedPageBreak/>
        <w:t xml:space="preserve">import </w:t>
      </w:r>
      <w:proofErr w:type="spellStart"/>
      <w:r w:rsidRPr="003B466A">
        <w:t>java.util.Map</w:t>
      </w:r>
      <w:proofErr w:type="spellEnd"/>
      <w:r w:rsidRPr="003B466A">
        <w:t>;</w:t>
      </w:r>
    </w:p>
    <w:p w14:paraId="5C49D351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java.util.Map.Entry</w:t>
      </w:r>
      <w:proofErr w:type="spellEnd"/>
      <w:r w:rsidRPr="003B466A">
        <w:t>;</w:t>
      </w:r>
    </w:p>
    <w:p w14:paraId="173CB99F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java.util.function.Function</w:t>
      </w:r>
      <w:proofErr w:type="spellEnd"/>
      <w:r w:rsidRPr="003B466A">
        <w:t>;</w:t>
      </w:r>
    </w:p>
    <w:p w14:paraId="0FA9D185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java.util.stream.Collectors</w:t>
      </w:r>
      <w:proofErr w:type="spellEnd"/>
      <w:r w:rsidRPr="003B466A">
        <w:t>;</w:t>
      </w:r>
    </w:p>
    <w:p w14:paraId="00D79D1C" w14:textId="77777777" w:rsidR="003B466A" w:rsidRPr="003B466A" w:rsidRDefault="003B466A" w:rsidP="003B466A"/>
    <w:p w14:paraId="6AB2DAB7" w14:textId="77777777" w:rsidR="003B466A" w:rsidRPr="003B466A" w:rsidRDefault="003B466A" w:rsidP="003B466A">
      <w:r w:rsidRPr="003B466A">
        <w:t xml:space="preserve">public class Java8Code </w:t>
      </w:r>
    </w:p>
    <w:p w14:paraId="6A7D8A60" w14:textId="77777777" w:rsidR="003B466A" w:rsidRPr="003B466A" w:rsidRDefault="003B466A" w:rsidP="003B466A">
      <w:r w:rsidRPr="003B466A">
        <w:t>{</w:t>
      </w:r>
    </w:p>
    <w:p w14:paraId="6D327FC1" w14:textId="77777777" w:rsidR="003B466A" w:rsidRPr="003B466A" w:rsidRDefault="003B466A" w:rsidP="003B466A">
      <w:r w:rsidRPr="003B466A">
        <w:tab/>
        <w:t xml:space="preserve">public static void main(String[] </w:t>
      </w:r>
      <w:proofErr w:type="spellStart"/>
      <w:r w:rsidRPr="003B466A">
        <w:t>args</w:t>
      </w:r>
      <w:proofErr w:type="spellEnd"/>
      <w:r w:rsidRPr="003B466A">
        <w:t xml:space="preserve">) </w:t>
      </w:r>
    </w:p>
    <w:p w14:paraId="455C0B1F" w14:textId="77777777" w:rsidR="003B466A" w:rsidRPr="003B466A" w:rsidRDefault="003B466A" w:rsidP="003B466A">
      <w:r w:rsidRPr="003B466A">
        <w:tab/>
        <w:t>{</w:t>
      </w:r>
    </w:p>
    <w:p w14:paraId="77236F69" w14:textId="77777777" w:rsidR="003B466A" w:rsidRPr="003B466A" w:rsidRDefault="003B466A" w:rsidP="003B466A">
      <w:r w:rsidRPr="003B466A">
        <w:tab/>
      </w:r>
      <w:r w:rsidRPr="003B466A">
        <w:tab/>
        <w:t xml:space="preserve">List&lt;String&gt; </w:t>
      </w:r>
      <w:proofErr w:type="spellStart"/>
      <w:r w:rsidRPr="003B466A">
        <w:t>listOfStrings</w:t>
      </w:r>
      <w:proofErr w:type="spellEnd"/>
      <w:r w:rsidRPr="003B466A">
        <w:t xml:space="preserve"> = </w:t>
      </w:r>
      <w:proofErr w:type="spellStart"/>
      <w:r w:rsidRPr="003B466A">
        <w:t>Arrays.asList</w:t>
      </w:r>
      <w:proofErr w:type="spellEnd"/>
      <w:r w:rsidRPr="003B466A">
        <w:t>("Pen", "Eraser", "Note Book", "Pen", "Pencil", "Pen", "Note Book", "Pencil");</w:t>
      </w:r>
    </w:p>
    <w:p w14:paraId="25761678" w14:textId="77777777" w:rsidR="003B466A" w:rsidRPr="003B466A" w:rsidRDefault="003B466A" w:rsidP="003B466A">
      <w:r w:rsidRPr="003B466A">
        <w:tab/>
      </w:r>
      <w:r w:rsidRPr="003B466A">
        <w:tab/>
      </w:r>
    </w:p>
    <w:p w14:paraId="3E48AEDE" w14:textId="77777777" w:rsidR="003B466A" w:rsidRPr="003B466A" w:rsidRDefault="003B466A" w:rsidP="003B466A">
      <w:r w:rsidRPr="003B466A">
        <w:tab/>
      </w:r>
      <w:r w:rsidRPr="003B466A">
        <w:tab/>
        <w:t xml:space="preserve">Map&lt;String, Long&gt; </w:t>
      </w:r>
      <w:proofErr w:type="spellStart"/>
      <w:r w:rsidRPr="003B466A">
        <w:t>elementCountMap</w:t>
      </w:r>
      <w:proofErr w:type="spellEnd"/>
      <w:r w:rsidRPr="003B466A">
        <w:t xml:space="preserve"> = </w:t>
      </w:r>
      <w:proofErr w:type="spellStart"/>
      <w:r w:rsidRPr="003B466A">
        <w:t>listOfStrings.stream</w:t>
      </w:r>
      <w:proofErr w:type="spellEnd"/>
      <w:r w:rsidRPr="003B466A">
        <w:t>()</w:t>
      </w:r>
    </w:p>
    <w:p w14:paraId="05695A1C" w14:textId="77777777" w:rsidR="003B466A" w:rsidRPr="003B466A" w:rsidRDefault="003B466A" w:rsidP="003B466A"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  <w:t xml:space="preserve"> .collect(</w:t>
      </w:r>
      <w:proofErr w:type="spellStart"/>
      <w:r w:rsidRPr="003B466A">
        <w:t>Collectors.groupingBy</w:t>
      </w:r>
      <w:proofErr w:type="spellEnd"/>
      <w:r w:rsidRPr="003B466A">
        <w:t>(</w:t>
      </w:r>
      <w:proofErr w:type="spellStart"/>
      <w:r w:rsidRPr="003B466A">
        <w:t>Function.identity</w:t>
      </w:r>
      <w:proofErr w:type="spellEnd"/>
      <w:r w:rsidRPr="003B466A">
        <w:t xml:space="preserve">(), </w:t>
      </w:r>
      <w:proofErr w:type="spellStart"/>
      <w:r w:rsidRPr="003B466A">
        <w:t>Collectors.counting</w:t>
      </w:r>
      <w:proofErr w:type="spellEnd"/>
      <w:r w:rsidRPr="003B466A">
        <w:t>()));</w:t>
      </w:r>
    </w:p>
    <w:p w14:paraId="35B2A762" w14:textId="77777777" w:rsidR="003B466A" w:rsidRPr="003B466A" w:rsidRDefault="003B466A" w:rsidP="003B466A">
      <w:r w:rsidRPr="003B466A">
        <w:tab/>
      </w:r>
      <w:r w:rsidRPr="003B466A">
        <w:tab/>
      </w:r>
    </w:p>
    <w:p w14:paraId="21CC31D2" w14:textId="77777777" w:rsidR="003B466A" w:rsidRPr="003B466A" w:rsidRDefault="003B466A" w:rsidP="003B466A">
      <w:r w:rsidRPr="003B466A">
        <w:tab/>
      </w:r>
      <w:r w:rsidRPr="003B466A">
        <w:tab/>
        <w:t xml:space="preserve">Entry&lt;String, Long&gt; </w:t>
      </w:r>
      <w:proofErr w:type="spellStart"/>
      <w:r w:rsidRPr="003B466A">
        <w:t>mostFrequentElement</w:t>
      </w:r>
      <w:proofErr w:type="spellEnd"/>
      <w:r w:rsidRPr="003B466A">
        <w:t xml:space="preserve"> = elementCountMap.entrySet().stream().max(Map.Entry.comparingByValue()).get();</w:t>
      </w:r>
    </w:p>
    <w:p w14:paraId="31A00940" w14:textId="77777777" w:rsidR="003B466A" w:rsidRPr="003B466A" w:rsidRDefault="003B466A" w:rsidP="003B466A">
      <w:r w:rsidRPr="003B466A">
        <w:tab/>
      </w:r>
      <w:r w:rsidRPr="003B466A">
        <w:tab/>
      </w:r>
    </w:p>
    <w:p w14:paraId="638FAC6C" w14:textId="77777777" w:rsidR="003B466A" w:rsidRPr="003B466A" w:rsidRDefault="003B466A" w:rsidP="003B466A">
      <w:r w:rsidRPr="003B466A">
        <w:tab/>
      </w:r>
      <w:r w:rsidRPr="003B466A">
        <w:tab/>
      </w:r>
      <w:proofErr w:type="spellStart"/>
      <w:r w:rsidRPr="003B466A">
        <w:t>System.out.println</w:t>
      </w:r>
      <w:proofErr w:type="spellEnd"/>
      <w:r w:rsidRPr="003B466A">
        <w:t>("Most Frequent Element : "+</w:t>
      </w:r>
      <w:proofErr w:type="spellStart"/>
      <w:r w:rsidRPr="003B466A">
        <w:t>mostFrequentElement.getKey</w:t>
      </w:r>
      <w:proofErr w:type="spellEnd"/>
      <w:r w:rsidRPr="003B466A">
        <w:t>());</w:t>
      </w:r>
    </w:p>
    <w:p w14:paraId="19D692B7" w14:textId="77777777" w:rsidR="003B466A" w:rsidRPr="003B466A" w:rsidRDefault="003B466A" w:rsidP="003B466A">
      <w:r w:rsidRPr="003B466A">
        <w:tab/>
      </w:r>
      <w:r w:rsidRPr="003B466A">
        <w:tab/>
      </w:r>
    </w:p>
    <w:p w14:paraId="57C72409" w14:textId="77777777" w:rsidR="003B466A" w:rsidRPr="003B466A" w:rsidRDefault="003B466A" w:rsidP="003B466A">
      <w:r w:rsidRPr="003B466A">
        <w:tab/>
      </w:r>
      <w:r w:rsidRPr="003B466A">
        <w:tab/>
      </w:r>
      <w:proofErr w:type="spellStart"/>
      <w:r w:rsidRPr="003B466A">
        <w:t>System.out.println</w:t>
      </w:r>
      <w:proofErr w:type="spellEnd"/>
      <w:r w:rsidRPr="003B466A">
        <w:t>("Count : "+</w:t>
      </w:r>
      <w:proofErr w:type="spellStart"/>
      <w:r w:rsidRPr="003B466A">
        <w:t>mostFrequentElement.getValue</w:t>
      </w:r>
      <w:proofErr w:type="spellEnd"/>
      <w:r w:rsidRPr="003B466A">
        <w:t>());</w:t>
      </w:r>
    </w:p>
    <w:p w14:paraId="0DBE57E5" w14:textId="77777777" w:rsidR="003B466A" w:rsidRPr="003B466A" w:rsidRDefault="003B466A" w:rsidP="003B466A">
      <w:r w:rsidRPr="003B466A">
        <w:tab/>
        <w:t>}</w:t>
      </w:r>
    </w:p>
    <w:p w14:paraId="5A3EB1E0" w14:textId="77777777" w:rsidR="003B466A" w:rsidRPr="003B466A" w:rsidRDefault="003B466A" w:rsidP="003B466A">
      <w:r w:rsidRPr="003B466A">
        <w:t>}</w:t>
      </w:r>
    </w:p>
    <w:p w14:paraId="323AB55E" w14:textId="77777777" w:rsidR="003B466A" w:rsidRPr="003B466A" w:rsidRDefault="003B466A" w:rsidP="003B466A">
      <w:r w:rsidRPr="003B466A">
        <w:rPr>
          <w:b/>
          <w:bCs/>
        </w:rPr>
        <w:t>Output :</w:t>
      </w:r>
    </w:p>
    <w:p w14:paraId="114CAC92" w14:textId="77777777" w:rsidR="003B466A" w:rsidRPr="003B466A" w:rsidRDefault="003B466A" w:rsidP="003B466A">
      <w:r w:rsidRPr="003B466A">
        <w:t>Most Frequent Element : Pen</w:t>
      </w:r>
      <w:r w:rsidRPr="003B466A">
        <w:br/>
        <w:t>Count : 3</w:t>
      </w:r>
    </w:p>
    <w:p w14:paraId="45851336" w14:textId="77777777" w:rsidR="003B466A" w:rsidRPr="003B466A" w:rsidRDefault="003B466A" w:rsidP="003B466A">
      <w:r w:rsidRPr="003B466A">
        <w:rPr>
          <w:b/>
          <w:bCs/>
        </w:rPr>
        <w:t>23) Palindrome program using Java 8 streams</w:t>
      </w:r>
    </w:p>
    <w:p w14:paraId="1D3EE4F9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java.util.stream.IntStream</w:t>
      </w:r>
      <w:proofErr w:type="spellEnd"/>
      <w:r w:rsidRPr="003B466A">
        <w:t>;</w:t>
      </w:r>
    </w:p>
    <w:p w14:paraId="10E2DC95" w14:textId="77777777" w:rsidR="003B466A" w:rsidRPr="003B466A" w:rsidRDefault="003B466A" w:rsidP="003B466A"/>
    <w:p w14:paraId="6A34F57A" w14:textId="77777777" w:rsidR="003B466A" w:rsidRPr="003B466A" w:rsidRDefault="003B466A" w:rsidP="003B466A">
      <w:r w:rsidRPr="003B466A">
        <w:t xml:space="preserve">public class Java8Code </w:t>
      </w:r>
    </w:p>
    <w:p w14:paraId="0CBA2FC0" w14:textId="77777777" w:rsidR="003B466A" w:rsidRPr="003B466A" w:rsidRDefault="003B466A" w:rsidP="003B466A">
      <w:r w:rsidRPr="003B466A">
        <w:t>{</w:t>
      </w:r>
    </w:p>
    <w:p w14:paraId="5DC697D7" w14:textId="77777777" w:rsidR="003B466A" w:rsidRPr="003B466A" w:rsidRDefault="003B466A" w:rsidP="003B466A">
      <w:r w:rsidRPr="003B466A">
        <w:lastRenderedPageBreak/>
        <w:tab/>
        <w:t xml:space="preserve">public static void main(String[] </w:t>
      </w:r>
      <w:proofErr w:type="spellStart"/>
      <w:r w:rsidRPr="003B466A">
        <w:t>args</w:t>
      </w:r>
      <w:proofErr w:type="spellEnd"/>
      <w:r w:rsidRPr="003B466A">
        <w:t xml:space="preserve">) </w:t>
      </w:r>
    </w:p>
    <w:p w14:paraId="26BBEAB3" w14:textId="77777777" w:rsidR="003B466A" w:rsidRPr="003B466A" w:rsidRDefault="003B466A" w:rsidP="003B466A">
      <w:r w:rsidRPr="003B466A">
        <w:tab/>
        <w:t>{</w:t>
      </w:r>
    </w:p>
    <w:p w14:paraId="12279578" w14:textId="77777777" w:rsidR="003B466A" w:rsidRPr="003B466A" w:rsidRDefault="003B466A" w:rsidP="003B466A">
      <w:r w:rsidRPr="003B466A">
        <w:tab/>
      </w:r>
      <w:r w:rsidRPr="003B466A">
        <w:tab/>
        <w:t>String str = "ROTATOR";</w:t>
      </w:r>
    </w:p>
    <w:p w14:paraId="139DD82A" w14:textId="77777777" w:rsidR="003B466A" w:rsidRPr="003B466A" w:rsidRDefault="003B466A" w:rsidP="003B466A">
      <w:r w:rsidRPr="003B466A">
        <w:tab/>
      </w:r>
      <w:r w:rsidRPr="003B466A">
        <w:tab/>
      </w:r>
    </w:p>
    <w:p w14:paraId="297A863F" w14:textId="77777777" w:rsidR="003B466A" w:rsidRPr="003B466A" w:rsidRDefault="003B466A" w:rsidP="003B466A">
      <w:r w:rsidRPr="003B466A">
        <w:tab/>
      </w:r>
      <w:r w:rsidRPr="003B466A">
        <w:tab/>
      </w:r>
      <w:proofErr w:type="spellStart"/>
      <w:r w:rsidRPr="003B466A">
        <w:t>boolean</w:t>
      </w:r>
      <w:proofErr w:type="spellEnd"/>
      <w:r w:rsidRPr="003B466A">
        <w:t xml:space="preserve"> </w:t>
      </w:r>
      <w:proofErr w:type="spellStart"/>
      <w:r w:rsidRPr="003B466A">
        <w:t>isItPalindrome</w:t>
      </w:r>
      <w:proofErr w:type="spellEnd"/>
      <w:r w:rsidRPr="003B466A">
        <w:t xml:space="preserve"> = </w:t>
      </w:r>
      <w:proofErr w:type="spellStart"/>
      <w:r w:rsidRPr="003B466A">
        <w:t>IntStream.range</w:t>
      </w:r>
      <w:proofErr w:type="spellEnd"/>
      <w:r w:rsidRPr="003B466A">
        <w:t xml:space="preserve">(0, </w:t>
      </w:r>
      <w:proofErr w:type="spellStart"/>
      <w:r w:rsidRPr="003B466A">
        <w:t>str.length</w:t>
      </w:r>
      <w:proofErr w:type="spellEnd"/>
      <w:r w:rsidRPr="003B466A">
        <w:t>()/2).</w:t>
      </w:r>
    </w:p>
    <w:p w14:paraId="5C7CE132" w14:textId="77777777" w:rsidR="003B466A" w:rsidRPr="003B466A" w:rsidRDefault="003B466A" w:rsidP="003B466A">
      <w:r w:rsidRPr="003B466A">
        <w:t xml:space="preserve">                </w:t>
      </w:r>
      <w:proofErr w:type="spellStart"/>
      <w:r w:rsidRPr="003B466A">
        <w:t>noneMatch</w:t>
      </w:r>
      <w:proofErr w:type="spellEnd"/>
      <w:r w:rsidRPr="003B466A">
        <w:t>(</w:t>
      </w:r>
      <w:proofErr w:type="spellStart"/>
      <w:r w:rsidRPr="003B466A">
        <w:t>i</w:t>
      </w:r>
      <w:proofErr w:type="spellEnd"/>
      <w:r w:rsidRPr="003B466A">
        <w:t xml:space="preserve"> -&gt; </w:t>
      </w:r>
      <w:proofErr w:type="spellStart"/>
      <w:r w:rsidRPr="003B466A">
        <w:t>str.charAt</w:t>
      </w:r>
      <w:proofErr w:type="spellEnd"/>
      <w:r w:rsidRPr="003B466A">
        <w:t>(</w:t>
      </w:r>
      <w:proofErr w:type="spellStart"/>
      <w:r w:rsidRPr="003B466A">
        <w:t>i</w:t>
      </w:r>
      <w:proofErr w:type="spellEnd"/>
      <w:r w:rsidRPr="003B466A">
        <w:t xml:space="preserve">) != </w:t>
      </w:r>
      <w:proofErr w:type="spellStart"/>
      <w:r w:rsidRPr="003B466A">
        <w:t>str.charAt</w:t>
      </w:r>
      <w:proofErr w:type="spellEnd"/>
      <w:r w:rsidRPr="003B466A">
        <w:t>(</w:t>
      </w:r>
      <w:proofErr w:type="spellStart"/>
      <w:r w:rsidRPr="003B466A">
        <w:t>str.length</w:t>
      </w:r>
      <w:proofErr w:type="spellEnd"/>
      <w:r w:rsidRPr="003B466A">
        <w:t xml:space="preserve">() - </w:t>
      </w:r>
      <w:proofErr w:type="spellStart"/>
      <w:r w:rsidRPr="003B466A">
        <w:t>i</w:t>
      </w:r>
      <w:proofErr w:type="spellEnd"/>
      <w:r w:rsidRPr="003B466A">
        <w:t xml:space="preserve"> -1));</w:t>
      </w:r>
    </w:p>
    <w:p w14:paraId="3DD831DA" w14:textId="77777777" w:rsidR="003B466A" w:rsidRPr="003B466A" w:rsidRDefault="003B466A" w:rsidP="003B466A">
      <w:r w:rsidRPr="003B466A">
        <w:t xml:space="preserve">         </w:t>
      </w:r>
    </w:p>
    <w:p w14:paraId="29FD473F" w14:textId="77777777" w:rsidR="003B466A" w:rsidRPr="003B466A" w:rsidRDefault="003B466A" w:rsidP="003B466A">
      <w:r w:rsidRPr="003B466A">
        <w:t xml:space="preserve">        if (</w:t>
      </w:r>
      <w:proofErr w:type="spellStart"/>
      <w:r w:rsidRPr="003B466A">
        <w:t>isItPalindrome</w:t>
      </w:r>
      <w:proofErr w:type="spellEnd"/>
      <w:r w:rsidRPr="003B466A">
        <w:t>)</w:t>
      </w:r>
    </w:p>
    <w:p w14:paraId="74A30790" w14:textId="77777777" w:rsidR="003B466A" w:rsidRPr="003B466A" w:rsidRDefault="003B466A" w:rsidP="003B466A">
      <w:r w:rsidRPr="003B466A">
        <w:t xml:space="preserve">        {</w:t>
      </w:r>
    </w:p>
    <w:p w14:paraId="2D660AB0" w14:textId="77777777" w:rsidR="003B466A" w:rsidRPr="003B466A" w:rsidRDefault="003B466A" w:rsidP="003B466A">
      <w:r w:rsidRPr="003B466A">
        <w:t xml:space="preserve">            </w:t>
      </w:r>
      <w:proofErr w:type="spellStart"/>
      <w:r w:rsidRPr="003B466A">
        <w:t>System.out.println</w:t>
      </w:r>
      <w:proofErr w:type="spellEnd"/>
      <w:r w:rsidRPr="003B466A">
        <w:t>(str+" is a palindrome");</w:t>
      </w:r>
    </w:p>
    <w:p w14:paraId="3EB4C0A7" w14:textId="77777777" w:rsidR="003B466A" w:rsidRPr="003B466A" w:rsidRDefault="003B466A" w:rsidP="003B466A">
      <w:r w:rsidRPr="003B466A">
        <w:t xml:space="preserve">        }</w:t>
      </w:r>
    </w:p>
    <w:p w14:paraId="374FA1C8" w14:textId="77777777" w:rsidR="003B466A" w:rsidRPr="003B466A" w:rsidRDefault="003B466A" w:rsidP="003B466A">
      <w:r w:rsidRPr="003B466A">
        <w:t xml:space="preserve">        else</w:t>
      </w:r>
    </w:p>
    <w:p w14:paraId="04FE4AB4" w14:textId="77777777" w:rsidR="003B466A" w:rsidRPr="003B466A" w:rsidRDefault="003B466A" w:rsidP="003B466A">
      <w:r w:rsidRPr="003B466A">
        <w:t xml:space="preserve">        {</w:t>
      </w:r>
    </w:p>
    <w:p w14:paraId="2A849516" w14:textId="77777777" w:rsidR="003B466A" w:rsidRPr="003B466A" w:rsidRDefault="003B466A" w:rsidP="003B466A">
      <w:r w:rsidRPr="003B466A">
        <w:t xml:space="preserve">            </w:t>
      </w:r>
      <w:proofErr w:type="spellStart"/>
      <w:r w:rsidRPr="003B466A">
        <w:t>System.out.println</w:t>
      </w:r>
      <w:proofErr w:type="spellEnd"/>
      <w:r w:rsidRPr="003B466A">
        <w:t>(str+" is not a palindrome");</w:t>
      </w:r>
    </w:p>
    <w:p w14:paraId="3B584196" w14:textId="77777777" w:rsidR="003B466A" w:rsidRPr="003B466A" w:rsidRDefault="003B466A" w:rsidP="003B466A">
      <w:r w:rsidRPr="003B466A">
        <w:t xml:space="preserve">        }</w:t>
      </w:r>
    </w:p>
    <w:p w14:paraId="43D8F41B" w14:textId="77777777" w:rsidR="003B466A" w:rsidRPr="003B466A" w:rsidRDefault="003B466A" w:rsidP="003B466A">
      <w:r w:rsidRPr="003B466A">
        <w:tab/>
        <w:t>}</w:t>
      </w:r>
    </w:p>
    <w:p w14:paraId="751976C3" w14:textId="77777777" w:rsidR="003B466A" w:rsidRPr="003B466A" w:rsidRDefault="003B466A" w:rsidP="003B466A">
      <w:r w:rsidRPr="003B466A">
        <w:t>}</w:t>
      </w:r>
    </w:p>
    <w:p w14:paraId="6CEE1790" w14:textId="77777777" w:rsidR="003B466A" w:rsidRPr="003B466A" w:rsidRDefault="003B466A" w:rsidP="003B466A">
      <w:r w:rsidRPr="003B466A">
        <w:rPr>
          <w:b/>
          <w:bCs/>
        </w:rPr>
        <w:t>Output :</w:t>
      </w:r>
    </w:p>
    <w:p w14:paraId="050AF1EB" w14:textId="77777777" w:rsidR="003B466A" w:rsidRPr="003B466A" w:rsidRDefault="003B466A" w:rsidP="003B466A">
      <w:r w:rsidRPr="003B466A">
        <w:t>ROTATOR is a palindrome</w:t>
      </w:r>
    </w:p>
    <w:p w14:paraId="0FEF6891" w14:textId="77777777" w:rsidR="003B466A" w:rsidRPr="003B466A" w:rsidRDefault="003B466A" w:rsidP="003B466A">
      <w:r w:rsidRPr="003B466A">
        <w:rPr>
          <w:b/>
          <w:bCs/>
        </w:rPr>
        <w:t>24) Given a list of strings, find out those strings which start with a number?</w:t>
      </w:r>
    </w:p>
    <w:p w14:paraId="6E8B2BE2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java.util.Arrays</w:t>
      </w:r>
      <w:proofErr w:type="spellEnd"/>
      <w:r w:rsidRPr="003B466A">
        <w:t>;</w:t>
      </w:r>
    </w:p>
    <w:p w14:paraId="6C1F798E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java.util.List</w:t>
      </w:r>
      <w:proofErr w:type="spellEnd"/>
      <w:r w:rsidRPr="003B466A">
        <w:t>;</w:t>
      </w:r>
    </w:p>
    <w:p w14:paraId="0E87318D" w14:textId="77777777" w:rsidR="003B466A" w:rsidRPr="003B466A" w:rsidRDefault="003B466A" w:rsidP="003B466A"/>
    <w:p w14:paraId="7384B687" w14:textId="77777777" w:rsidR="003B466A" w:rsidRPr="003B466A" w:rsidRDefault="003B466A" w:rsidP="003B466A">
      <w:r w:rsidRPr="003B466A">
        <w:t xml:space="preserve">public class Java8Code </w:t>
      </w:r>
    </w:p>
    <w:p w14:paraId="455B3DBF" w14:textId="77777777" w:rsidR="003B466A" w:rsidRPr="003B466A" w:rsidRDefault="003B466A" w:rsidP="003B466A">
      <w:r w:rsidRPr="003B466A">
        <w:t>{</w:t>
      </w:r>
    </w:p>
    <w:p w14:paraId="585CA705" w14:textId="77777777" w:rsidR="003B466A" w:rsidRPr="003B466A" w:rsidRDefault="003B466A" w:rsidP="003B466A">
      <w:r w:rsidRPr="003B466A">
        <w:tab/>
        <w:t xml:space="preserve">public static void main(String[] </w:t>
      </w:r>
      <w:proofErr w:type="spellStart"/>
      <w:r w:rsidRPr="003B466A">
        <w:t>args</w:t>
      </w:r>
      <w:proofErr w:type="spellEnd"/>
      <w:r w:rsidRPr="003B466A">
        <w:t xml:space="preserve">) </w:t>
      </w:r>
    </w:p>
    <w:p w14:paraId="75805476" w14:textId="77777777" w:rsidR="003B466A" w:rsidRPr="003B466A" w:rsidRDefault="003B466A" w:rsidP="003B466A">
      <w:r w:rsidRPr="003B466A">
        <w:tab/>
        <w:t>{</w:t>
      </w:r>
    </w:p>
    <w:p w14:paraId="5735376A" w14:textId="77777777" w:rsidR="003B466A" w:rsidRPr="003B466A" w:rsidRDefault="003B466A" w:rsidP="003B466A">
      <w:r w:rsidRPr="003B466A">
        <w:tab/>
      </w:r>
      <w:r w:rsidRPr="003B466A">
        <w:tab/>
        <w:t xml:space="preserve">List&lt;String&gt; </w:t>
      </w:r>
      <w:proofErr w:type="spellStart"/>
      <w:r w:rsidRPr="003B466A">
        <w:t>listOfStrings</w:t>
      </w:r>
      <w:proofErr w:type="spellEnd"/>
      <w:r w:rsidRPr="003B466A">
        <w:t xml:space="preserve"> = </w:t>
      </w:r>
      <w:proofErr w:type="spellStart"/>
      <w:r w:rsidRPr="003B466A">
        <w:t>Arrays.asList</w:t>
      </w:r>
      <w:proofErr w:type="spellEnd"/>
      <w:r w:rsidRPr="003B466A">
        <w:t>("One", "2wo", "3hree", "Four", "5ive", "Six");</w:t>
      </w:r>
    </w:p>
    <w:p w14:paraId="2F9BC3C9" w14:textId="77777777" w:rsidR="003B466A" w:rsidRPr="003B466A" w:rsidRDefault="003B466A" w:rsidP="003B466A">
      <w:r w:rsidRPr="003B466A">
        <w:tab/>
      </w:r>
      <w:r w:rsidRPr="003B466A">
        <w:tab/>
      </w:r>
    </w:p>
    <w:p w14:paraId="05B2CD8A" w14:textId="77777777" w:rsidR="003B466A" w:rsidRPr="003B466A" w:rsidRDefault="003B466A" w:rsidP="003B466A">
      <w:r w:rsidRPr="003B466A">
        <w:tab/>
      </w:r>
      <w:r w:rsidRPr="003B466A">
        <w:tab/>
      </w:r>
      <w:proofErr w:type="spellStart"/>
      <w:r w:rsidRPr="003B466A">
        <w:t>listOfStrings.stream</w:t>
      </w:r>
      <w:proofErr w:type="spellEnd"/>
      <w:r w:rsidRPr="003B466A">
        <w:t xml:space="preserve">().filter(str -&gt; </w:t>
      </w:r>
      <w:proofErr w:type="spellStart"/>
      <w:r w:rsidRPr="003B466A">
        <w:t>Character.isDigit</w:t>
      </w:r>
      <w:proofErr w:type="spellEnd"/>
      <w:r w:rsidRPr="003B466A">
        <w:t>(</w:t>
      </w:r>
      <w:proofErr w:type="spellStart"/>
      <w:r w:rsidRPr="003B466A">
        <w:t>str.charAt</w:t>
      </w:r>
      <w:proofErr w:type="spellEnd"/>
      <w:r w:rsidRPr="003B466A">
        <w:t>(0))).</w:t>
      </w:r>
      <w:proofErr w:type="spellStart"/>
      <w:r w:rsidRPr="003B466A">
        <w:t>forEach</w:t>
      </w:r>
      <w:proofErr w:type="spellEnd"/>
      <w:r w:rsidRPr="003B466A">
        <w:t>(</w:t>
      </w:r>
      <w:proofErr w:type="spellStart"/>
      <w:r w:rsidRPr="003B466A">
        <w:t>System.out</w:t>
      </w:r>
      <w:proofErr w:type="spellEnd"/>
      <w:r w:rsidRPr="003B466A">
        <w:t>::</w:t>
      </w:r>
      <w:proofErr w:type="spellStart"/>
      <w:r w:rsidRPr="003B466A">
        <w:t>println</w:t>
      </w:r>
      <w:proofErr w:type="spellEnd"/>
      <w:r w:rsidRPr="003B466A">
        <w:t>);</w:t>
      </w:r>
    </w:p>
    <w:p w14:paraId="3783E09B" w14:textId="77777777" w:rsidR="003B466A" w:rsidRPr="003B466A" w:rsidRDefault="003B466A" w:rsidP="003B466A">
      <w:r w:rsidRPr="003B466A">
        <w:lastRenderedPageBreak/>
        <w:tab/>
        <w:t>}</w:t>
      </w:r>
    </w:p>
    <w:p w14:paraId="594C59FF" w14:textId="77777777" w:rsidR="003B466A" w:rsidRPr="003B466A" w:rsidRDefault="003B466A" w:rsidP="003B466A">
      <w:r w:rsidRPr="003B466A">
        <w:t>}</w:t>
      </w:r>
    </w:p>
    <w:p w14:paraId="6125749C" w14:textId="77777777" w:rsidR="003B466A" w:rsidRPr="003B466A" w:rsidRDefault="003B466A" w:rsidP="003B466A">
      <w:r w:rsidRPr="003B466A">
        <w:rPr>
          <w:b/>
          <w:bCs/>
        </w:rPr>
        <w:t>Output :</w:t>
      </w:r>
    </w:p>
    <w:p w14:paraId="74F770DE" w14:textId="77777777" w:rsidR="003B466A" w:rsidRPr="003B466A" w:rsidRDefault="003B466A" w:rsidP="003B466A">
      <w:r w:rsidRPr="003B466A">
        <w:t>2wo</w:t>
      </w:r>
      <w:r w:rsidRPr="003B466A">
        <w:br/>
        <w:t>3hree</w:t>
      </w:r>
      <w:r w:rsidRPr="003B466A">
        <w:br/>
        <w:t>5ive</w:t>
      </w:r>
    </w:p>
    <w:p w14:paraId="53B1D993" w14:textId="77777777" w:rsidR="003B466A" w:rsidRPr="003B466A" w:rsidRDefault="003B466A" w:rsidP="003B466A">
      <w:r w:rsidRPr="003B466A">
        <w:rPr>
          <w:b/>
          <w:bCs/>
        </w:rPr>
        <w:t>25) How do you extract duplicate elements from an array?</w:t>
      </w:r>
    </w:p>
    <w:p w14:paraId="68F4D004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java.util.Arrays</w:t>
      </w:r>
      <w:proofErr w:type="spellEnd"/>
      <w:r w:rsidRPr="003B466A">
        <w:t>;</w:t>
      </w:r>
    </w:p>
    <w:p w14:paraId="12DD0DB6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java.util.HashSet</w:t>
      </w:r>
      <w:proofErr w:type="spellEnd"/>
      <w:r w:rsidRPr="003B466A">
        <w:t>;</w:t>
      </w:r>
    </w:p>
    <w:p w14:paraId="4563B3F1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java.util.List</w:t>
      </w:r>
      <w:proofErr w:type="spellEnd"/>
      <w:r w:rsidRPr="003B466A">
        <w:t>;</w:t>
      </w:r>
    </w:p>
    <w:p w14:paraId="1CFB0091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java.util.Set</w:t>
      </w:r>
      <w:proofErr w:type="spellEnd"/>
      <w:r w:rsidRPr="003B466A">
        <w:t>;</w:t>
      </w:r>
    </w:p>
    <w:p w14:paraId="6451703F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java.util.stream.Collectors</w:t>
      </w:r>
      <w:proofErr w:type="spellEnd"/>
      <w:r w:rsidRPr="003B466A">
        <w:t>;</w:t>
      </w:r>
    </w:p>
    <w:p w14:paraId="234C1C39" w14:textId="77777777" w:rsidR="003B466A" w:rsidRPr="003B466A" w:rsidRDefault="003B466A" w:rsidP="003B466A"/>
    <w:p w14:paraId="39E3696F" w14:textId="77777777" w:rsidR="003B466A" w:rsidRPr="003B466A" w:rsidRDefault="003B466A" w:rsidP="003B466A">
      <w:r w:rsidRPr="003B466A">
        <w:t xml:space="preserve">public class Java8Code </w:t>
      </w:r>
    </w:p>
    <w:p w14:paraId="6450A00A" w14:textId="77777777" w:rsidR="003B466A" w:rsidRPr="003B466A" w:rsidRDefault="003B466A" w:rsidP="003B466A">
      <w:r w:rsidRPr="003B466A">
        <w:t>{</w:t>
      </w:r>
    </w:p>
    <w:p w14:paraId="04187BE0" w14:textId="77777777" w:rsidR="003B466A" w:rsidRPr="003B466A" w:rsidRDefault="003B466A" w:rsidP="003B466A">
      <w:r w:rsidRPr="003B466A">
        <w:tab/>
        <w:t xml:space="preserve">public static void main(String[] </w:t>
      </w:r>
      <w:proofErr w:type="spellStart"/>
      <w:r w:rsidRPr="003B466A">
        <w:t>args</w:t>
      </w:r>
      <w:proofErr w:type="spellEnd"/>
      <w:r w:rsidRPr="003B466A">
        <w:t xml:space="preserve">) </w:t>
      </w:r>
    </w:p>
    <w:p w14:paraId="3A54E47E" w14:textId="77777777" w:rsidR="003B466A" w:rsidRPr="003B466A" w:rsidRDefault="003B466A" w:rsidP="003B466A">
      <w:r w:rsidRPr="003B466A">
        <w:tab/>
        <w:t>{</w:t>
      </w:r>
    </w:p>
    <w:p w14:paraId="65CE7E61" w14:textId="77777777" w:rsidR="003B466A" w:rsidRPr="003B466A" w:rsidRDefault="003B466A" w:rsidP="003B466A">
      <w:r w:rsidRPr="003B466A">
        <w:tab/>
      </w:r>
      <w:r w:rsidRPr="003B466A">
        <w:tab/>
        <w:t xml:space="preserve">List&lt;Integer&gt; </w:t>
      </w:r>
      <w:proofErr w:type="spellStart"/>
      <w:r w:rsidRPr="003B466A">
        <w:t>listOfIntegers</w:t>
      </w:r>
      <w:proofErr w:type="spellEnd"/>
      <w:r w:rsidRPr="003B466A">
        <w:t xml:space="preserve"> = </w:t>
      </w:r>
      <w:proofErr w:type="spellStart"/>
      <w:r w:rsidRPr="003B466A">
        <w:t>Arrays.asList</w:t>
      </w:r>
      <w:proofErr w:type="spellEnd"/>
      <w:r w:rsidRPr="003B466A">
        <w:t>(111, 222, 333, 111, 555, 333, 777, 222);</w:t>
      </w:r>
    </w:p>
    <w:p w14:paraId="3DD32974" w14:textId="77777777" w:rsidR="003B466A" w:rsidRPr="003B466A" w:rsidRDefault="003B466A" w:rsidP="003B466A">
      <w:r w:rsidRPr="003B466A">
        <w:tab/>
      </w:r>
      <w:r w:rsidRPr="003B466A">
        <w:tab/>
      </w:r>
    </w:p>
    <w:p w14:paraId="68EA154A" w14:textId="77777777" w:rsidR="003B466A" w:rsidRPr="003B466A" w:rsidRDefault="003B466A" w:rsidP="003B466A">
      <w:r w:rsidRPr="003B466A">
        <w:tab/>
      </w:r>
      <w:r w:rsidRPr="003B466A">
        <w:tab/>
        <w:t xml:space="preserve">Set&lt;Integer&gt; </w:t>
      </w:r>
      <w:proofErr w:type="spellStart"/>
      <w:r w:rsidRPr="003B466A">
        <w:t>uniqueElements</w:t>
      </w:r>
      <w:proofErr w:type="spellEnd"/>
      <w:r w:rsidRPr="003B466A">
        <w:t xml:space="preserve"> = new HashSet&lt;&gt;();</w:t>
      </w:r>
    </w:p>
    <w:p w14:paraId="773FA307" w14:textId="77777777" w:rsidR="003B466A" w:rsidRPr="003B466A" w:rsidRDefault="003B466A" w:rsidP="003B466A">
      <w:r w:rsidRPr="003B466A">
        <w:tab/>
      </w:r>
      <w:r w:rsidRPr="003B466A">
        <w:tab/>
      </w:r>
    </w:p>
    <w:p w14:paraId="5F5E3A01" w14:textId="77777777" w:rsidR="003B466A" w:rsidRPr="003B466A" w:rsidRDefault="003B466A" w:rsidP="003B466A">
      <w:r w:rsidRPr="003B466A">
        <w:tab/>
      </w:r>
      <w:r w:rsidRPr="003B466A">
        <w:tab/>
        <w:t xml:space="preserve">Set&lt;Integer&gt; </w:t>
      </w:r>
      <w:proofErr w:type="spellStart"/>
      <w:r w:rsidRPr="003B466A">
        <w:t>duplicateElements</w:t>
      </w:r>
      <w:proofErr w:type="spellEnd"/>
      <w:r w:rsidRPr="003B466A">
        <w:t xml:space="preserve"> = </w:t>
      </w:r>
      <w:proofErr w:type="spellStart"/>
      <w:r w:rsidRPr="003B466A">
        <w:t>listOfIntegers.stream</w:t>
      </w:r>
      <w:proofErr w:type="spellEnd"/>
      <w:r w:rsidRPr="003B466A">
        <w:t>().filter(</w:t>
      </w:r>
      <w:proofErr w:type="spellStart"/>
      <w:r w:rsidRPr="003B466A">
        <w:t>i</w:t>
      </w:r>
      <w:proofErr w:type="spellEnd"/>
      <w:r w:rsidRPr="003B466A">
        <w:t xml:space="preserve"> -&gt; ! </w:t>
      </w:r>
      <w:proofErr w:type="spellStart"/>
      <w:r w:rsidRPr="003B466A">
        <w:t>uniqueElements.add</w:t>
      </w:r>
      <w:proofErr w:type="spellEnd"/>
      <w:r w:rsidRPr="003B466A">
        <w:t>(</w:t>
      </w:r>
      <w:proofErr w:type="spellStart"/>
      <w:r w:rsidRPr="003B466A">
        <w:t>i</w:t>
      </w:r>
      <w:proofErr w:type="spellEnd"/>
      <w:r w:rsidRPr="003B466A">
        <w:t>)).collect(</w:t>
      </w:r>
      <w:proofErr w:type="spellStart"/>
      <w:r w:rsidRPr="003B466A">
        <w:t>Collectors.toSet</w:t>
      </w:r>
      <w:proofErr w:type="spellEnd"/>
      <w:r w:rsidRPr="003B466A">
        <w:t>());</w:t>
      </w:r>
    </w:p>
    <w:p w14:paraId="3CE418F2" w14:textId="77777777" w:rsidR="003B466A" w:rsidRPr="003B466A" w:rsidRDefault="003B466A" w:rsidP="003B466A">
      <w:r w:rsidRPr="003B466A">
        <w:tab/>
      </w:r>
      <w:r w:rsidRPr="003B466A">
        <w:tab/>
      </w:r>
    </w:p>
    <w:p w14:paraId="159DDAED" w14:textId="77777777" w:rsidR="003B466A" w:rsidRPr="003B466A" w:rsidRDefault="003B466A" w:rsidP="003B466A">
      <w:r w:rsidRPr="003B466A">
        <w:tab/>
      </w:r>
      <w:r w:rsidRPr="003B466A">
        <w:tab/>
      </w:r>
      <w:proofErr w:type="spellStart"/>
      <w:r w:rsidRPr="003B466A">
        <w:t>System.out.println</w:t>
      </w:r>
      <w:proofErr w:type="spellEnd"/>
      <w:r w:rsidRPr="003B466A">
        <w:t>(</w:t>
      </w:r>
      <w:proofErr w:type="spellStart"/>
      <w:r w:rsidRPr="003B466A">
        <w:t>duplicateElements</w:t>
      </w:r>
      <w:proofErr w:type="spellEnd"/>
      <w:r w:rsidRPr="003B466A">
        <w:t>);</w:t>
      </w:r>
    </w:p>
    <w:p w14:paraId="63E475DC" w14:textId="77777777" w:rsidR="003B466A" w:rsidRPr="003B466A" w:rsidRDefault="003B466A" w:rsidP="003B466A">
      <w:r w:rsidRPr="003B466A">
        <w:tab/>
        <w:t>}</w:t>
      </w:r>
    </w:p>
    <w:p w14:paraId="4E8A68DD" w14:textId="77777777" w:rsidR="003B466A" w:rsidRPr="003B466A" w:rsidRDefault="003B466A" w:rsidP="003B466A">
      <w:r w:rsidRPr="003B466A">
        <w:t>}</w:t>
      </w:r>
    </w:p>
    <w:p w14:paraId="2EE5CE5D" w14:textId="77777777" w:rsidR="003B466A" w:rsidRPr="003B466A" w:rsidRDefault="003B466A" w:rsidP="003B466A">
      <w:r w:rsidRPr="003B466A">
        <w:rPr>
          <w:b/>
          <w:bCs/>
        </w:rPr>
        <w:t>Output :</w:t>
      </w:r>
    </w:p>
    <w:p w14:paraId="412A84BA" w14:textId="77777777" w:rsidR="003B466A" w:rsidRPr="003B466A" w:rsidRDefault="003B466A" w:rsidP="003B466A">
      <w:r w:rsidRPr="003B466A">
        <w:t>[333, 222, 111]</w:t>
      </w:r>
    </w:p>
    <w:p w14:paraId="17329D3A" w14:textId="77777777" w:rsidR="003B466A" w:rsidRPr="003B466A" w:rsidRDefault="003B466A" w:rsidP="003B466A">
      <w:r w:rsidRPr="003B466A">
        <w:rPr>
          <w:b/>
          <w:bCs/>
        </w:rPr>
        <w:t>26) Print duplicate characters in a string?</w:t>
      </w:r>
    </w:p>
    <w:p w14:paraId="0BC682C1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java.util.Arrays</w:t>
      </w:r>
      <w:proofErr w:type="spellEnd"/>
      <w:r w:rsidRPr="003B466A">
        <w:t>;</w:t>
      </w:r>
    </w:p>
    <w:p w14:paraId="5992E0EE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java.util.HashSet</w:t>
      </w:r>
      <w:proofErr w:type="spellEnd"/>
      <w:r w:rsidRPr="003B466A">
        <w:t>;</w:t>
      </w:r>
    </w:p>
    <w:p w14:paraId="72CBFADA" w14:textId="77777777" w:rsidR="003B466A" w:rsidRPr="003B466A" w:rsidRDefault="003B466A" w:rsidP="003B466A">
      <w:r w:rsidRPr="003B466A">
        <w:lastRenderedPageBreak/>
        <w:t xml:space="preserve">import </w:t>
      </w:r>
      <w:proofErr w:type="spellStart"/>
      <w:r w:rsidRPr="003B466A">
        <w:t>java.util.Set</w:t>
      </w:r>
      <w:proofErr w:type="spellEnd"/>
      <w:r w:rsidRPr="003B466A">
        <w:t>;</w:t>
      </w:r>
    </w:p>
    <w:p w14:paraId="166368B8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java.util.stream.Collectors</w:t>
      </w:r>
      <w:proofErr w:type="spellEnd"/>
      <w:r w:rsidRPr="003B466A">
        <w:t>;</w:t>
      </w:r>
    </w:p>
    <w:p w14:paraId="7EB5277E" w14:textId="77777777" w:rsidR="003B466A" w:rsidRPr="003B466A" w:rsidRDefault="003B466A" w:rsidP="003B466A"/>
    <w:p w14:paraId="06B90603" w14:textId="77777777" w:rsidR="003B466A" w:rsidRPr="003B466A" w:rsidRDefault="003B466A" w:rsidP="003B466A">
      <w:r w:rsidRPr="003B466A">
        <w:t xml:space="preserve">public class Java8Code </w:t>
      </w:r>
    </w:p>
    <w:p w14:paraId="032850AC" w14:textId="77777777" w:rsidR="003B466A" w:rsidRPr="003B466A" w:rsidRDefault="003B466A" w:rsidP="003B466A">
      <w:r w:rsidRPr="003B466A">
        <w:t>{</w:t>
      </w:r>
    </w:p>
    <w:p w14:paraId="3CAB9713" w14:textId="77777777" w:rsidR="003B466A" w:rsidRPr="003B466A" w:rsidRDefault="003B466A" w:rsidP="003B466A">
      <w:r w:rsidRPr="003B466A">
        <w:tab/>
        <w:t xml:space="preserve">public static void main(String[] </w:t>
      </w:r>
      <w:proofErr w:type="spellStart"/>
      <w:r w:rsidRPr="003B466A">
        <w:t>args</w:t>
      </w:r>
      <w:proofErr w:type="spellEnd"/>
      <w:r w:rsidRPr="003B466A">
        <w:t xml:space="preserve">) </w:t>
      </w:r>
    </w:p>
    <w:p w14:paraId="1DCF7D69" w14:textId="77777777" w:rsidR="003B466A" w:rsidRPr="003B466A" w:rsidRDefault="003B466A" w:rsidP="003B466A">
      <w:r w:rsidRPr="003B466A">
        <w:tab/>
        <w:t>{</w:t>
      </w:r>
    </w:p>
    <w:p w14:paraId="3C0AF6E4" w14:textId="77777777" w:rsidR="003B466A" w:rsidRPr="003B466A" w:rsidRDefault="003B466A" w:rsidP="003B466A">
      <w:r w:rsidRPr="003B466A">
        <w:tab/>
      </w:r>
      <w:r w:rsidRPr="003B466A">
        <w:tab/>
        <w:t xml:space="preserve">String </w:t>
      </w:r>
      <w:proofErr w:type="spellStart"/>
      <w:r w:rsidRPr="003B466A">
        <w:t>inputString</w:t>
      </w:r>
      <w:proofErr w:type="spellEnd"/>
      <w:r w:rsidRPr="003B466A">
        <w:t xml:space="preserve"> = "Java Concept Of The Day".</w:t>
      </w:r>
      <w:proofErr w:type="spellStart"/>
      <w:r w:rsidRPr="003B466A">
        <w:t>replaceAll</w:t>
      </w:r>
      <w:proofErr w:type="spellEnd"/>
      <w:r w:rsidRPr="003B466A">
        <w:t>("\\s+", "").</w:t>
      </w:r>
      <w:proofErr w:type="spellStart"/>
      <w:r w:rsidRPr="003B466A">
        <w:t>toLowerCase</w:t>
      </w:r>
      <w:proofErr w:type="spellEnd"/>
      <w:r w:rsidRPr="003B466A">
        <w:t>();</w:t>
      </w:r>
    </w:p>
    <w:p w14:paraId="0BAE6930" w14:textId="77777777" w:rsidR="003B466A" w:rsidRPr="003B466A" w:rsidRDefault="003B466A" w:rsidP="003B466A">
      <w:r w:rsidRPr="003B466A">
        <w:tab/>
      </w:r>
      <w:r w:rsidRPr="003B466A">
        <w:tab/>
      </w:r>
    </w:p>
    <w:p w14:paraId="3D06208B" w14:textId="77777777" w:rsidR="003B466A" w:rsidRPr="003B466A" w:rsidRDefault="003B466A" w:rsidP="003B466A">
      <w:r w:rsidRPr="003B466A">
        <w:tab/>
      </w:r>
      <w:r w:rsidRPr="003B466A">
        <w:tab/>
        <w:t xml:space="preserve">Set&lt;String&gt; </w:t>
      </w:r>
      <w:proofErr w:type="spellStart"/>
      <w:r w:rsidRPr="003B466A">
        <w:t>uniqueChars</w:t>
      </w:r>
      <w:proofErr w:type="spellEnd"/>
      <w:r w:rsidRPr="003B466A">
        <w:t xml:space="preserve"> = new HashSet&lt;&gt;();</w:t>
      </w:r>
    </w:p>
    <w:p w14:paraId="2F1B40A0" w14:textId="77777777" w:rsidR="003B466A" w:rsidRPr="003B466A" w:rsidRDefault="003B466A" w:rsidP="003B466A">
      <w:r w:rsidRPr="003B466A">
        <w:tab/>
      </w:r>
      <w:r w:rsidRPr="003B466A">
        <w:tab/>
      </w:r>
    </w:p>
    <w:p w14:paraId="438B0295" w14:textId="77777777" w:rsidR="003B466A" w:rsidRPr="003B466A" w:rsidRDefault="003B466A" w:rsidP="003B466A">
      <w:r w:rsidRPr="003B466A">
        <w:tab/>
      </w:r>
      <w:r w:rsidRPr="003B466A">
        <w:tab/>
        <w:t xml:space="preserve">Set&lt;String&gt; </w:t>
      </w:r>
      <w:proofErr w:type="spellStart"/>
      <w:r w:rsidRPr="003B466A">
        <w:t>duplicateChars</w:t>
      </w:r>
      <w:proofErr w:type="spellEnd"/>
      <w:r w:rsidRPr="003B466A">
        <w:t xml:space="preserve"> = </w:t>
      </w:r>
    </w:p>
    <w:p w14:paraId="46EEDA68" w14:textId="77777777" w:rsidR="003B466A" w:rsidRPr="003B466A" w:rsidRDefault="003B466A" w:rsidP="003B466A">
      <w:r w:rsidRPr="003B466A">
        <w:tab/>
      </w:r>
      <w:r w:rsidRPr="003B466A">
        <w:tab/>
      </w:r>
      <w:r w:rsidRPr="003B466A">
        <w:tab/>
      </w:r>
      <w:r w:rsidRPr="003B466A">
        <w:tab/>
      </w:r>
      <w:proofErr w:type="spellStart"/>
      <w:r w:rsidRPr="003B466A">
        <w:t>Arrays.stream</w:t>
      </w:r>
      <w:proofErr w:type="spellEnd"/>
      <w:r w:rsidRPr="003B466A">
        <w:t>(</w:t>
      </w:r>
      <w:proofErr w:type="spellStart"/>
      <w:r w:rsidRPr="003B466A">
        <w:t>inputString.split</w:t>
      </w:r>
      <w:proofErr w:type="spellEnd"/>
      <w:r w:rsidRPr="003B466A">
        <w:t>(""))</w:t>
      </w:r>
    </w:p>
    <w:p w14:paraId="543D9E2C" w14:textId="77777777" w:rsidR="003B466A" w:rsidRPr="003B466A" w:rsidRDefault="003B466A" w:rsidP="003B466A"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  <w:t>.filter(</w:t>
      </w:r>
      <w:proofErr w:type="spellStart"/>
      <w:r w:rsidRPr="003B466A">
        <w:t>ch</w:t>
      </w:r>
      <w:proofErr w:type="spellEnd"/>
      <w:r w:rsidRPr="003B466A">
        <w:t xml:space="preserve"> -&gt; ! </w:t>
      </w:r>
      <w:proofErr w:type="spellStart"/>
      <w:r w:rsidRPr="003B466A">
        <w:t>uniqueChars.add</w:t>
      </w:r>
      <w:proofErr w:type="spellEnd"/>
      <w:r w:rsidRPr="003B466A">
        <w:t>(</w:t>
      </w:r>
      <w:proofErr w:type="spellStart"/>
      <w:r w:rsidRPr="003B466A">
        <w:t>ch</w:t>
      </w:r>
      <w:proofErr w:type="spellEnd"/>
      <w:r w:rsidRPr="003B466A">
        <w:t>))</w:t>
      </w:r>
    </w:p>
    <w:p w14:paraId="5AE9E862" w14:textId="77777777" w:rsidR="003B466A" w:rsidRPr="003B466A" w:rsidRDefault="003B466A" w:rsidP="003B466A"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  <w:t>.collect(</w:t>
      </w:r>
      <w:proofErr w:type="spellStart"/>
      <w:r w:rsidRPr="003B466A">
        <w:t>Collectors.toSet</w:t>
      </w:r>
      <w:proofErr w:type="spellEnd"/>
      <w:r w:rsidRPr="003B466A">
        <w:t>());</w:t>
      </w:r>
    </w:p>
    <w:p w14:paraId="5A84CEBE" w14:textId="77777777" w:rsidR="003B466A" w:rsidRPr="003B466A" w:rsidRDefault="003B466A" w:rsidP="003B466A">
      <w:r w:rsidRPr="003B466A">
        <w:tab/>
      </w:r>
      <w:r w:rsidRPr="003B466A">
        <w:tab/>
      </w:r>
    </w:p>
    <w:p w14:paraId="33FC3261" w14:textId="77777777" w:rsidR="003B466A" w:rsidRPr="003B466A" w:rsidRDefault="003B466A" w:rsidP="003B466A">
      <w:r w:rsidRPr="003B466A">
        <w:tab/>
      </w:r>
      <w:r w:rsidRPr="003B466A">
        <w:tab/>
      </w:r>
      <w:proofErr w:type="spellStart"/>
      <w:r w:rsidRPr="003B466A">
        <w:t>System.out.println</w:t>
      </w:r>
      <w:proofErr w:type="spellEnd"/>
      <w:r w:rsidRPr="003B466A">
        <w:t>(</w:t>
      </w:r>
      <w:proofErr w:type="spellStart"/>
      <w:r w:rsidRPr="003B466A">
        <w:t>duplicateChars</w:t>
      </w:r>
      <w:proofErr w:type="spellEnd"/>
      <w:r w:rsidRPr="003B466A">
        <w:t>);</w:t>
      </w:r>
    </w:p>
    <w:p w14:paraId="6D258788" w14:textId="77777777" w:rsidR="003B466A" w:rsidRPr="003B466A" w:rsidRDefault="003B466A" w:rsidP="003B466A">
      <w:r w:rsidRPr="003B466A">
        <w:tab/>
        <w:t>}</w:t>
      </w:r>
    </w:p>
    <w:p w14:paraId="53CD5382" w14:textId="77777777" w:rsidR="003B466A" w:rsidRPr="003B466A" w:rsidRDefault="003B466A" w:rsidP="003B466A">
      <w:r w:rsidRPr="003B466A">
        <w:t>}</w:t>
      </w:r>
    </w:p>
    <w:p w14:paraId="070979AC" w14:textId="77777777" w:rsidR="003B466A" w:rsidRPr="003B466A" w:rsidRDefault="003B466A" w:rsidP="003B466A">
      <w:r w:rsidRPr="003B466A">
        <w:rPr>
          <w:b/>
          <w:bCs/>
        </w:rPr>
        <w:t>Output :</w:t>
      </w:r>
    </w:p>
    <w:p w14:paraId="118D6DFD" w14:textId="77777777" w:rsidR="003B466A" w:rsidRPr="003B466A" w:rsidRDefault="003B466A" w:rsidP="003B466A">
      <w:r w:rsidRPr="003B466A">
        <w:t>[a, c, t, e, o]</w:t>
      </w:r>
    </w:p>
    <w:p w14:paraId="79C146B8" w14:textId="77777777" w:rsidR="003B466A" w:rsidRPr="003B466A" w:rsidRDefault="003B466A" w:rsidP="003B466A">
      <w:r w:rsidRPr="003B466A">
        <w:rPr>
          <w:b/>
          <w:bCs/>
        </w:rPr>
        <w:t>27) Find first repeated character in a string?</w:t>
      </w:r>
    </w:p>
    <w:p w14:paraId="06C2E973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java.util.Arrays</w:t>
      </w:r>
      <w:proofErr w:type="spellEnd"/>
      <w:r w:rsidRPr="003B466A">
        <w:t>;</w:t>
      </w:r>
    </w:p>
    <w:p w14:paraId="7E8283C4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java.util.LinkedHashMap</w:t>
      </w:r>
      <w:proofErr w:type="spellEnd"/>
      <w:r w:rsidRPr="003B466A">
        <w:t>;</w:t>
      </w:r>
    </w:p>
    <w:p w14:paraId="7005EFBC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java.util.Map</w:t>
      </w:r>
      <w:proofErr w:type="spellEnd"/>
      <w:r w:rsidRPr="003B466A">
        <w:t>;</w:t>
      </w:r>
    </w:p>
    <w:p w14:paraId="2ECAF11D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java.util.function.Function</w:t>
      </w:r>
      <w:proofErr w:type="spellEnd"/>
      <w:r w:rsidRPr="003B466A">
        <w:t>;</w:t>
      </w:r>
    </w:p>
    <w:p w14:paraId="3A90BC14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java.util.stream.Collectors</w:t>
      </w:r>
      <w:proofErr w:type="spellEnd"/>
      <w:r w:rsidRPr="003B466A">
        <w:t>;</w:t>
      </w:r>
    </w:p>
    <w:p w14:paraId="5D8C1D3C" w14:textId="77777777" w:rsidR="003B466A" w:rsidRPr="003B466A" w:rsidRDefault="003B466A" w:rsidP="003B466A"/>
    <w:p w14:paraId="634A7C0F" w14:textId="77777777" w:rsidR="003B466A" w:rsidRPr="003B466A" w:rsidRDefault="003B466A" w:rsidP="003B466A">
      <w:r w:rsidRPr="003B466A">
        <w:t xml:space="preserve">public class Java8Code </w:t>
      </w:r>
    </w:p>
    <w:p w14:paraId="3B862F8E" w14:textId="77777777" w:rsidR="003B466A" w:rsidRPr="003B466A" w:rsidRDefault="003B466A" w:rsidP="003B466A">
      <w:r w:rsidRPr="003B466A">
        <w:t>{</w:t>
      </w:r>
    </w:p>
    <w:p w14:paraId="25DB27D7" w14:textId="77777777" w:rsidR="003B466A" w:rsidRPr="003B466A" w:rsidRDefault="003B466A" w:rsidP="003B466A">
      <w:r w:rsidRPr="003B466A">
        <w:tab/>
        <w:t xml:space="preserve">public static void main(String[] </w:t>
      </w:r>
      <w:proofErr w:type="spellStart"/>
      <w:r w:rsidRPr="003B466A">
        <w:t>args</w:t>
      </w:r>
      <w:proofErr w:type="spellEnd"/>
      <w:r w:rsidRPr="003B466A">
        <w:t xml:space="preserve">) </w:t>
      </w:r>
    </w:p>
    <w:p w14:paraId="639420FF" w14:textId="77777777" w:rsidR="003B466A" w:rsidRPr="003B466A" w:rsidRDefault="003B466A" w:rsidP="003B466A">
      <w:r w:rsidRPr="003B466A">
        <w:lastRenderedPageBreak/>
        <w:tab/>
        <w:t>{</w:t>
      </w:r>
    </w:p>
    <w:p w14:paraId="44C2B1D3" w14:textId="77777777" w:rsidR="003B466A" w:rsidRPr="003B466A" w:rsidRDefault="003B466A" w:rsidP="003B466A">
      <w:r w:rsidRPr="003B466A">
        <w:tab/>
      </w:r>
      <w:r w:rsidRPr="003B466A">
        <w:tab/>
        <w:t xml:space="preserve">String </w:t>
      </w:r>
      <w:proofErr w:type="spellStart"/>
      <w:r w:rsidRPr="003B466A">
        <w:t>inputString</w:t>
      </w:r>
      <w:proofErr w:type="spellEnd"/>
      <w:r w:rsidRPr="003B466A">
        <w:t xml:space="preserve"> = "Java Concept Of The Day".</w:t>
      </w:r>
      <w:proofErr w:type="spellStart"/>
      <w:r w:rsidRPr="003B466A">
        <w:t>replaceAll</w:t>
      </w:r>
      <w:proofErr w:type="spellEnd"/>
      <w:r w:rsidRPr="003B466A">
        <w:t>("\\s+", "").</w:t>
      </w:r>
      <w:proofErr w:type="spellStart"/>
      <w:r w:rsidRPr="003B466A">
        <w:t>toLowerCase</w:t>
      </w:r>
      <w:proofErr w:type="spellEnd"/>
      <w:r w:rsidRPr="003B466A">
        <w:t>();</w:t>
      </w:r>
    </w:p>
    <w:p w14:paraId="7C2CC7A9" w14:textId="77777777" w:rsidR="003B466A" w:rsidRPr="003B466A" w:rsidRDefault="003B466A" w:rsidP="003B466A">
      <w:r w:rsidRPr="003B466A">
        <w:tab/>
      </w:r>
      <w:r w:rsidRPr="003B466A">
        <w:tab/>
      </w:r>
    </w:p>
    <w:p w14:paraId="5CF4A0B2" w14:textId="77777777" w:rsidR="003B466A" w:rsidRPr="003B466A" w:rsidRDefault="003B466A" w:rsidP="003B466A">
      <w:r w:rsidRPr="003B466A">
        <w:tab/>
      </w:r>
      <w:r w:rsidRPr="003B466A">
        <w:tab/>
        <w:t xml:space="preserve">Map&lt;String, Long&gt; </w:t>
      </w:r>
      <w:proofErr w:type="spellStart"/>
      <w:r w:rsidRPr="003B466A">
        <w:t>charCountMap</w:t>
      </w:r>
      <w:proofErr w:type="spellEnd"/>
      <w:r w:rsidRPr="003B466A">
        <w:t xml:space="preserve"> = </w:t>
      </w:r>
    </w:p>
    <w:p w14:paraId="2FC5A1B6" w14:textId="77777777" w:rsidR="003B466A" w:rsidRPr="003B466A" w:rsidRDefault="003B466A" w:rsidP="003B466A"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proofErr w:type="spellStart"/>
      <w:r w:rsidRPr="003B466A">
        <w:t>Arrays.stream</w:t>
      </w:r>
      <w:proofErr w:type="spellEnd"/>
      <w:r w:rsidRPr="003B466A">
        <w:t>(</w:t>
      </w:r>
      <w:proofErr w:type="spellStart"/>
      <w:r w:rsidRPr="003B466A">
        <w:t>inputString.split</w:t>
      </w:r>
      <w:proofErr w:type="spellEnd"/>
      <w:r w:rsidRPr="003B466A">
        <w:t>(""))</w:t>
      </w:r>
    </w:p>
    <w:p w14:paraId="4BD97CD0" w14:textId="77777777" w:rsidR="003B466A" w:rsidRPr="003B466A" w:rsidRDefault="003B466A" w:rsidP="003B466A"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  <w:t>.collect(</w:t>
      </w:r>
      <w:proofErr w:type="spellStart"/>
      <w:r w:rsidRPr="003B466A">
        <w:t>Collectors.groupingBy</w:t>
      </w:r>
      <w:proofErr w:type="spellEnd"/>
      <w:r w:rsidRPr="003B466A">
        <w:t>(</w:t>
      </w:r>
      <w:proofErr w:type="spellStart"/>
      <w:r w:rsidRPr="003B466A">
        <w:t>Function.identity</w:t>
      </w:r>
      <w:proofErr w:type="spellEnd"/>
      <w:r w:rsidRPr="003B466A">
        <w:t xml:space="preserve">(), </w:t>
      </w:r>
      <w:proofErr w:type="spellStart"/>
      <w:r w:rsidRPr="003B466A">
        <w:t>LinkedHashMap</w:t>
      </w:r>
      <w:proofErr w:type="spellEnd"/>
      <w:r w:rsidRPr="003B466A">
        <w:t xml:space="preserve">::new, </w:t>
      </w:r>
      <w:proofErr w:type="spellStart"/>
      <w:r w:rsidRPr="003B466A">
        <w:t>Collectors.counting</w:t>
      </w:r>
      <w:proofErr w:type="spellEnd"/>
      <w:r w:rsidRPr="003B466A">
        <w:t>()));</w:t>
      </w:r>
    </w:p>
    <w:p w14:paraId="71960C27" w14:textId="77777777" w:rsidR="003B466A" w:rsidRPr="003B466A" w:rsidRDefault="003B466A" w:rsidP="003B466A">
      <w:r w:rsidRPr="003B466A">
        <w:tab/>
      </w:r>
      <w:r w:rsidRPr="003B466A">
        <w:tab/>
      </w:r>
    </w:p>
    <w:p w14:paraId="245D3725" w14:textId="77777777" w:rsidR="003B466A" w:rsidRPr="003B466A" w:rsidRDefault="003B466A" w:rsidP="003B466A">
      <w:r w:rsidRPr="003B466A">
        <w:tab/>
      </w:r>
      <w:r w:rsidRPr="003B466A">
        <w:tab/>
        <w:t xml:space="preserve">String </w:t>
      </w:r>
      <w:proofErr w:type="spellStart"/>
      <w:r w:rsidRPr="003B466A">
        <w:t>firstRepeatedChar</w:t>
      </w:r>
      <w:proofErr w:type="spellEnd"/>
      <w:r w:rsidRPr="003B466A">
        <w:t xml:space="preserve"> = </w:t>
      </w:r>
      <w:proofErr w:type="spellStart"/>
      <w:r w:rsidRPr="003B466A">
        <w:t>charCountMap.entrySet</w:t>
      </w:r>
      <w:proofErr w:type="spellEnd"/>
      <w:r w:rsidRPr="003B466A">
        <w:t>()</w:t>
      </w:r>
    </w:p>
    <w:p w14:paraId="27194D66" w14:textId="77777777" w:rsidR="003B466A" w:rsidRPr="003B466A" w:rsidRDefault="003B466A" w:rsidP="003B466A"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  <w:t>.stream()</w:t>
      </w:r>
    </w:p>
    <w:p w14:paraId="10BB1C6C" w14:textId="77777777" w:rsidR="003B466A" w:rsidRPr="003B466A" w:rsidRDefault="003B466A" w:rsidP="003B466A"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  <w:t xml:space="preserve">.filter(entry -&gt; </w:t>
      </w:r>
      <w:proofErr w:type="spellStart"/>
      <w:r w:rsidRPr="003B466A">
        <w:t>entry.getValue</w:t>
      </w:r>
      <w:proofErr w:type="spellEnd"/>
      <w:r w:rsidRPr="003B466A">
        <w:t>() &gt; 1)</w:t>
      </w:r>
    </w:p>
    <w:p w14:paraId="753E10F4" w14:textId="77777777" w:rsidR="003B466A" w:rsidRPr="003B466A" w:rsidRDefault="003B466A" w:rsidP="003B466A"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  <w:t xml:space="preserve">.map(entry -&gt; </w:t>
      </w:r>
      <w:proofErr w:type="spellStart"/>
      <w:r w:rsidRPr="003B466A">
        <w:t>entry.getKey</w:t>
      </w:r>
      <w:proofErr w:type="spellEnd"/>
      <w:r w:rsidRPr="003B466A">
        <w:t>())</w:t>
      </w:r>
    </w:p>
    <w:p w14:paraId="691D69E8" w14:textId="77777777" w:rsidR="003B466A" w:rsidRPr="003B466A" w:rsidRDefault="003B466A" w:rsidP="003B466A"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  <w:t>.</w:t>
      </w:r>
      <w:proofErr w:type="spellStart"/>
      <w:r w:rsidRPr="003B466A">
        <w:t>findFirst</w:t>
      </w:r>
      <w:proofErr w:type="spellEnd"/>
      <w:r w:rsidRPr="003B466A">
        <w:t>()</w:t>
      </w:r>
    </w:p>
    <w:p w14:paraId="2874E07E" w14:textId="77777777" w:rsidR="003B466A" w:rsidRPr="003B466A" w:rsidRDefault="003B466A" w:rsidP="003B466A"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  <w:t>.get();</w:t>
      </w:r>
    </w:p>
    <w:p w14:paraId="26D51B3D" w14:textId="77777777" w:rsidR="003B466A" w:rsidRPr="003B466A" w:rsidRDefault="003B466A" w:rsidP="003B466A">
      <w:r w:rsidRPr="003B466A">
        <w:tab/>
      </w:r>
      <w:r w:rsidRPr="003B466A">
        <w:tab/>
      </w:r>
    </w:p>
    <w:p w14:paraId="5882C85A" w14:textId="77777777" w:rsidR="003B466A" w:rsidRPr="003B466A" w:rsidRDefault="003B466A" w:rsidP="003B466A">
      <w:r w:rsidRPr="003B466A">
        <w:tab/>
      </w:r>
      <w:r w:rsidRPr="003B466A">
        <w:tab/>
      </w:r>
      <w:proofErr w:type="spellStart"/>
      <w:r w:rsidRPr="003B466A">
        <w:t>System.out.println</w:t>
      </w:r>
      <w:proofErr w:type="spellEnd"/>
      <w:r w:rsidRPr="003B466A">
        <w:t>(</w:t>
      </w:r>
      <w:proofErr w:type="spellStart"/>
      <w:r w:rsidRPr="003B466A">
        <w:t>firstRepeatedChar</w:t>
      </w:r>
      <w:proofErr w:type="spellEnd"/>
      <w:r w:rsidRPr="003B466A">
        <w:t>);</w:t>
      </w:r>
    </w:p>
    <w:p w14:paraId="2C4D12B1" w14:textId="77777777" w:rsidR="003B466A" w:rsidRPr="003B466A" w:rsidRDefault="003B466A" w:rsidP="003B466A">
      <w:r w:rsidRPr="003B466A">
        <w:tab/>
        <w:t>}</w:t>
      </w:r>
    </w:p>
    <w:p w14:paraId="23D2DCA8" w14:textId="77777777" w:rsidR="003B466A" w:rsidRPr="003B466A" w:rsidRDefault="003B466A" w:rsidP="003B466A">
      <w:r w:rsidRPr="003B466A">
        <w:t>}</w:t>
      </w:r>
    </w:p>
    <w:p w14:paraId="6B67D007" w14:textId="77777777" w:rsidR="003B466A" w:rsidRPr="003B466A" w:rsidRDefault="003B466A" w:rsidP="003B466A">
      <w:r w:rsidRPr="003B466A">
        <w:rPr>
          <w:b/>
          <w:bCs/>
        </w:rPr>
        <w:t>Output :</w:t>
      </w:r>
    </w:p>
    <w:p w14:paraId="08A482D3" w14:textId="77777777" w:rsidR="003B466A" w:rsidRPr="003B466A" w:rsidRDefault="003B466A" w:rsidP="003B466A">
      <w:r w:rsidRPr="003B466A">
        <w:t>a</w:t>
      </w:r>
    </w:p>
    <w:p w14:paraId="2A3B89E2" w14:textId="77777777" w:rsidR="003B466A" w:rsidRPr="003B466A" w:rsidRDefault="003B466A" w:rsidP="003B466A">
      <w:r w:rsidRPr="003B466A">
        <w:rPr>
          <w:b/>
          <w:bCs/>
        </w:rPr>
        <w:t>28) Find first non-repeated character in a string?</w:t>
      </w:r>
    </w:p>
    <w:p w14:paraId="4925638A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java.util.Arrays</w:t>
      </w:r>
      <w:proofErr w:type="spellEnd"/>
      <w:r w:rsidRPr="003B466A">
        <w:t>;</w:t>
      </w:r>
    </w:p>
    <w:p w14:paraId="3A688711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java.util.LinkedHashMap</w:t>
      </w:r>
      <w:proofErr w:type="spellEnd"/>
      <w:r w:rsidRPr="003B466A">
        <w:t>;</w:t>
      </w:r>
    </w:p>
    <w:p w14:paraId="57125A29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java.util.Map</w:t>
      </w:r>
      <w:proofErr w:type="spellEnd"/>
      <w:r w:rsidRPr="003B466A">
        <w:t>;</w:t>
      </w:r>
    </w:p>
    <w:p w14:paraId="7619BF91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java.util.function.Function</w:t>
      </w:r>
      <w:proofErr w:type="spellEnd"/>
      <w:r w:rsidRPr="003B466A">
        <w:t>;</w:t>
      </w:r>
    </w:p>
    <w:p w14:paraId="54D7145C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java.util.stream.Collectors</w:t>
      </w:r>
      <w:proofErr w:type="spellEnd"/>
      <w:r w:rsidRPr="003B466A">
        <w:t>;</w:t>
      </w:r>
    </w:p>
    <w:p w14:paraId="5A3502D5" w14:textId="77777777" w:rsidR="003B466A" w:rsidRPr="003B466A" w:rsidRDefault="003B466A" w:rsidP="003B466A"/>
    <w:p w14:paraId="3EBA976C" w14:textId="77777777" w:rsidR="003B466A" w:rsidRPr="003B466A" w:rsidRDefault="003B466A" w:rsidP="003B466A">
      <w:r w:rsidRPr="003B466A">
        <w:lastRenderedPageBreak/>
        <w:t xml:space="preserve">public class Java8Code </w:t>
      </w:r>
    </w:p>
    <w:p w14:paraId="174FCF3F" w14:textId="77777777" w:rsidR="003B466A" w:rsidRPr="003B466A" w:rsidRDefault="003B466A" w:rsidP="003B466A">
      <w:r w:rsidRPr="003B466A">
        <w:t>{</w:t>
      </w:r>
    </w:p>
    <w:p w14:paraId="6BCE6286" w14:textId="77777777" w:rsidR="003B466A" w:rsidRPr="003B466A" w:rsidRDefault="003B466A" w:rsidP="003B466A">
      <w:r w:rsidRPr="003B466A">
        <w:tab/>
        <w:t xml:space="preserve">public static void main(String[] </w:t>
      </w:r>
      <w:proofErr w:type="spellStart"/>
      <w:r w:rsidRPr="003B466A">
        <w:t>args</w:t>
      </w:r>
      <w:proofErr w:type="spellEnd"/>
      <w:r w:rsidRPr="003B466A">
        <w:t xml:space="preserve">) </w:t>
      </w:r>
    </w:p>
    <w:p w14:paraId="67A6A92F" w14:textId="77777777" w:rsidR="003B466A" w:rsidRPr="003B466A" w:rsidRDefault="003B466A" w:rsidP="003B466A">
      <w:r w:rsidRPr="003B466A">
        <w:tab/>
        <w:t>{</w:t>
      </w:r>
    </w:p>
    <w:p w14:paraId="7FB56FAC" w14:textId="77777777" w:rsidR="003B466A" w:rsidRPr="003B466A" w:rsidRDefault="003B466A" w:rsidP="003B466A">
      <w:r w:rsidRPr="003B466A">
        <w:tab/>
      </w:r>
      <w:r w:rsidRPr="003B466A">
        <w:tab/>
        <w:t xml:space="preserve">String </w:t>
      </w:r>
      <w:proofErr w:type="spellStart"/>
      <w:r w:rsidRPr="003B466A">
        <w:t>inputString</w:t>
      </w:r>
      <w:proofErr w:type="spellEnd"/>
      <w:r w:rsidRPr="003B466A">
        <w:t xml:space="preserve"> = "Java Concept Of The Day".</w:t>
      </w:r>
      <w:proofErr w:type="spellStart"/>
      <w:r w:rsidRPr="003B466A">
        <w:t>replaceAll</w:t>
      </w:r>
      <w:proofErr w:type="spellEnd"/>
      <w:r w:rsidRPr="003B466A">
        <w:t>("\\s+", "").</w:t>
      </w:r>
      <w:proofErr w:type="spellStart"/>
      <w:r w:rsidRPr="003B466A">
        <w:t>toLowerCase</w:t>
      </w:r>
      <w:proofErr w:type="spellEnd"/>
      <w:r w:rsidRPr="003B466A">
        <w:t>();</w:t>
      </w:r>
    </w:p>
    <w:p w14:paraId="6E8A267F" w14:textId="77777777" w:rsidR="003B466A" w:rsidRPr="003B466A" w:rsidRDefault="003B466A" w:rsidP="003B466A">
      <w:r w:rsidRPr="003B466A">
        <w:tab/>
      </w:r>
      <w:r w:rsidRPr="003B466A">
        <w:tab/>
      </w:r>
    </w:p>
    <w:p w14:paraId="44F3D0A5" w14:textId="77777777" w:rsidR="003B466A" w:rsidRPr="003B466A" w:rsidRDefault="003B466A" w:rsidP="003B466A">
      <w:r w:rsidRPr="003B466A">
        <w:tab/>
      </w:r>
      <w:r w:rsidRPr="003B466A">
        <w:tab/>
        <w:t xml:space="preserve">Map&lt;String, Long&gt; </w:t>
      </w:r>
      <w:proofErr w:type="spellStart"/>
      <w:r w:rsidRPr="003B466A">
        <w:t>charCountMap</w:t>
      </w:r>
      <w:proofErr w:type="spellEnd"/>
      <w:r w:rsidRPr="003B466A">
        <w:t xml:space="preserve"> = </w:t>
      </w:r>
    </w:p>
    <w:p w14:paraId="5898232E" w14:textId="77777777" w:rsidR="003B466A" w:rsidRPr="003B466A" w:rsidRDefault="003B466A" w:rsidP="003B466A"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proofErr w:type="spellStart"/>
      <w:r w:rsidRPr="003B466A">
        <w:t>Arrays.stream</w:t>
      </w:r>
      <w:proofErr w:type="spellEnd"/>
      <w:r w:rsidRPr="003B466A">
        <w:t>(</w:t>
      </w:r>
      <w:proofErr w:type="spellStart"/>
      <w:r w:rsidRPr="003B466A">
        <w:t>inputString.split</w:t>
      </w:r>
      <w:proofErr w:type="spellEnd"/>
      <w:r w:rsidRPr="003B466A">
        <w:t>(""))</w:t>
      </w:r>
    </w:p>
    <w:p w14:paraId="5F8A825C" w14:textId="77777777" w:rsidR="003B466A" w:rsidRPr="003B466A" w:rsidRDefault="003B466A" w:rsidP="003B466A"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  <w:t>.collect(</w:t>
      </w:r>
      <w:proofErr w:type="spellStart"/>
      <w:r w:rsidRPr="003B466A">
        <w:t>Collectors.groupingBy</w:t>
      </w:r>
      <w:proofErr w:type="spellEnd"/>
      <w:r w:rsidRPr="003B466A">
        <w:t>(</w:t>
      </w:r>
      <w:proofErr w:type="spellStart"/>
      <w:r w:rsidRPr="003B466A">
        <w:t>Function.identity</w:t>
      </w:r>
      <w:proofErr w:type="spellEnd"/>
      <w:r w:rsidRPr="003B466A">
        <w:t xml:space="preserve">(), </w:t>
      </w:r>
      <w:proofErr w:type="spellStart"/>
      <w:r w:rsidRPr="003B466A">
        <w:t>LinkedHashMap</w:t>
      </w:r>
      <w:proofErr w:type="spellEnd"/>
      <w:r w:rsidRPr="003B466A">
        <w:t xml:space="preserve">::new, </w:t>
      </w:r>
      <w:proofErr w:type="spellStart"/>
      <w:r w:rsidRPr="003B466A">
        <w:t>Collectors.counting</w:t>
      </w:r>
      <w:proofErr w:type="spellEnd"/>
      <w:r w:rsidRPr="003B466A">
        <w:t>()));</w:t>
      </w:r>
    </w:p>
    <w:p w14:paraId="5FB7FDC7" w14:textId="77777777" w:rsidR="003B466A" w:rsidRPr="003B466A" w:rsidRDefault="003B466A" w:rsidP="003B466A">
      <w:r w:rsidRPr="003B466A">
        <w:tab/>
      </w:r>
      <w:r w:rsidRPr="003B466A">
        <w:tab/>
      </w:r>
    </w:p>
    <w:p w14:paraId="308FACE3" w14:textId="77777777" w:rsidR="003B466A" w:rsidRPr="003B466A" w:rsidRDefault="003B466A" w:rsidP="003B466A">
      <w:r w:rsidRPr="003B466A">
        <w:tab/>
      </w:r>
      <w:r w:rsidRPr="003B466A">
        <w:tab/>
        <w:t xml:space="preserve">String </w:t>
      </w:r>
      <w:proofErr w:type="spellStart"/>
      <w:r w:rsidRPr="003B466A">
        <w:t>firstNonRepeatedChar</w:t>
      </w:r>
      <w:proofErr w:type="spellEnd"/>
      <w:r w:rsidRPr="003B466A">
        <w:t xml:space="preserve"> = </w:t>
      </w:r>
      <w:proofErr w:type="spellStart"/>
      <w:r w:rsidRPr="003B466A">
        <w:t>charCountMap.entrySet</w:t>
      </w:r>
      <w:proofErr w:type="spellEnd"/>
      <w:r w:rsidRPr="003B466A">
        <w:t>()</w:t>
      </w:r>
    </w:p>
    <w:p w14:paraId="12E84208" w14:textId="77777777" w:rsidR="003B466A" w:rsidRPr="003B466A" w:rsidRDefault="003B466A" w:rsidP="003B466A"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  <w:t>.stream()</w:t>
      </w:r>
    </w:p>
    <w:p w14:paraId="7339DDE8" w14:textId="77777777" w:rsidR="003B466A" w:rsidRPr="003B466A" w:rsidRDefault="003B466A" w:rsidP="003B466A"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  <w:t xml:space="preserve">.filter(entry -&gt; </w:t>
      </w:r>
      <w:proofErr w:type="spellStart"/>
      <w:r w:rsidRPr="003B466A">
        <w:t>entry.getValue</w:t>
      </w:r>
      <w:proofErr w:type="spellEnd"/>
      <w:r w:rsidRPr="003B466A">
        <w:t>() == 1)</w:t>
      </w:r>
    </w:p>
    <w:p w14:paraId="0E03058B" w14:textId="77777777" w:rsidR="003B466A" w:rsidRPr="003B466A" w:rsidRDefault="003B466A" w:rsidP="003B466A"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  <w:t xml:space="preserve">.map(entry -&gt; </w:t>
      </w:r>
      <w:proofErr w:type="spellStart"/>
      <w:r w:rsidRPr="003B466A">
        <w:t>entry.getKey</w:t>
      </w:r>
      <w:proofErr w:type="spellEnd"/>
      <w:r w:rsidRPr="003B466A">
        <w:t>())</w:t>
      </w:r>
    </w:p>
    <w:p w14:paraId="24F86D81" w14:textId="77777777" w:rsidR="003B466A" w:rsidRPr="003B466A" w:rsidRDefault="003B466A" w:rsidP="003B466A"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  <w:t>.</w:t>
      </w:r>
      <w:proofErr w:type="spellStart"/>
      <w:r w:rsidRPr="003B466A">
        <w:t>findFirst</w:t>
      </w:r>
      <w:proofErr w:type="spellEnd"/>
      <w:r w:rsidRPr="003B466A">
        <w:t>()</w:t>
      </w:r>
    </w:p>
    <w:p w14:paraId="698DB6B1" w14:textId="77777777" w:rsidR="003B466A" w:rsidRPr="003B466A" w:rsidRDefault="003B466A" w:rsidP="003B466A"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</w:r>
      <w:r w:rsidRPr="003B466A">
        <w:tab/>
        <w:t>.get();</w:t>
      </w:r>
    </w:p>
    <w:p w14:paraId="7CA6936B" w14:textId="77777777" w:rsidR="003B466A" w:rsidRPr="003B466A" w:rsidRDefault="003B466A" w:rsidP="003B466A">
      <w:r w:rsidRPr="003B466A">
        <w:tab/>
      </w:r>
      <w:r w:rsidRPr="003B466A">
        <w:tab/>
      </w:r>
    </w:p>
    <w:p w14:paraId="1D725806" w14:textId="77777777" w:rsidR="003B466A" w:rsidRPr="003B466A" w:rsidRDefault="003B466A" w:rsidP="003B466A">
      <w:r w:rsidRPr="003B466A">
        <w:tab/>
      </w:r>
      <w:r w:rsidRPr="003B466A">
        <w:tab/>
      </w:r>
      <w:proofErr w:type="spellStart"/>
      <w:r w:rsidRPr="003B466A">
        <w:t>System.out.println</w:t>
      </w:r>
      <w:proofErr w:type="spellEnd"/>
      <w:r w:rsidRPr="003B466A">
        <w:t>(</w:t>
      </w:r>
      <w:proofErr w:type="spellStart"/>
      <w:r w:rsidRPr="003B466A">
        <w:t>firstNonRepeatedChar</w:t>
      </w:r>
      <w:proofErr w:type="spellEnd"/>
      <w:r w:rsidRPr="003B466A">
        <w:t>);</w:t>
      </w:r>
    </w:p>
    <w:p w14:paraId="46A7A43D" w14:textId="77777777" w:rsidR="003B466A" w:rsidRPr="003B466A" w:rsidRDefault="003B466A" w:rsidP="003B466A">
      <w:r w:rsidRPr="003B466A">
        <w:tab/>
        <w:t>}</w:t>
      </w:r>
    </w:p>
    <w:p w14:paraId="28548BA2" w14:textId="77777777" w:rsidR="003B466A" w:rsidRPr="003B466A" w:rsidRDefault="003B466A" w:rsidP="003B466A">
      <w:r w:rsidRPr="003B466A">
        <w:t>}</w:t>
      </w:r>
    </w:p>
    <w:p w14:paraId="4E7D86AA" w14:textId="77777777" w:rsidR="003B466A" w:rsidRPr="003B466A" w:rsidRDefault="003B466A" w:rsidP="003B466A">
      <w:r w:rsidRPr="003B466A">
        <w:rPr>
          <w:b/>
          <w:bCs/>
        </w:rPr>
        <w:t>Output :</w:t>
      </w:r>
    </w:p>
    <w:p w14:paraId="40A4062B" w14:textId="77777777" w:rsidR="003B466A" w:rsidRPr="003B466A" w:rsidRDefault="003B466A" w:rsidP="003B466A">
      <w:r w:rsidRPr="003B466A">
        <w:t>j</w:t>
      </w:r>
    </w:p>
    <w:p w14:paraId="6F8D745D" w14:textId="77777777" w:rsidR="003B466A" w:rsidRPr="003B466A" w:rsidRDefault="003B466A" w:rsidP="003B466A">
      <w:r w:rsidRPr="003B466A">
        <w:rPr>
          <w:b/>
          <w:bCs/>
        </w:rPr>
        <w:t>29) Fibonacci series</w:t>
      </w:r>
    </w:p>
    <w:p w14:paraId="20B5FE56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java.util.stream.Stream</w:t>
      </w:r>
      <w:proofErr w:type="spellEnd"/>
      <w:r w:rsidRPr="003B466A">
        <w:t>;</w:t>
      </w:r>
    </w:p>
    <w:p w14:paraId="00EAE81C" w14:textId="77777777" w:rsidR="003B466A" w:rsidRPr="003B466A" w:rsidRDefault="003B466A" w:rsidP="003B466A"/>
    <w:p w14:paraId="4ED73CDC" w14:textId="77777777" w:rsidR="003B466A" w:rsidRPr="003B466A" w:rsidRDefault="003B466A" w:rsidP="003B466A">
      <w:r w:rsidRPr="003B466A">
        <w:t xml:space="preserve">public class Java8Code </w:t>
      </w:r>
    </w:p>
    <w:p w14:paraId="324690BA" w14:textId="77777777" w:rsidR="003B466A" w:rsidRPr="003B466A" w:rsidRDefault="003B466A" w:rsidP="003B466A">
      <w:r w:rsidRPr="003B466A">
        <w:lastRenderedPageBreak/>
        <w:t>{</w:t>
      </w:r>
    </w:p>
    <w:p w14:paraId="582AF57A" w14:textId="77777777" w:rsidR="003B466A" w:rsidRPr="003B466A" w:rsidRDefault="003B466A" w:rsidP="003B466A">
      <w:r w:rsidRPr="003B466A">
        <w:tab/>
        <w:t xml:space="preserve">public static void main(String[] </w:t>
      </w:r>
      <w:proofErr w:type="spellStart"/>
      <w:r w:rsidRPr="003B466A">
        <w:t>args</w:t>
      </w:r>
      <w:proofErr w:type="spellEnd"/>
      <w:r w:rsidRPr="003B466A">
        <w:t xml:space="preserve">) </w:t>
      </w:r>
    </w:p>
    <w:p w14:paraId="03183539" w14:textId="77777777" w:rsidR="003B466A" w:rsidRPr="003B466A" w:rsidRDefault="003B466A" w:rsidP="003B466A">
      <w:r w:rsidRPr="003B466A">
        <w:tab/>
        <w:t>{</w:t>
      </w:r>
    </w:p>
    <w:p w14:paraId="52BE6E66" w14:textId="77777777" w:rsidR="003B466A" w:rsidRPr="003B466A" w:rsidRDefault="003B466A" w:rsidP="003B466A">
      <w:r w:rsidRPr="003B466A">
        <w:tab/>
      </w:r>
      <w:r w:rsidRPr="003B466A">
        <w:tab/>
      </w:r>
      <w:proofErr w:type="spellStart"/>
      <w:r w:rsidRPr="003B466A">
        <w:t>Stream.iterate</w:t>
      </w:r>
      <w:proofErr w:type="spellEnd"/>
      <w:r w:rsidRPr="003B466A">
        <w:t>(new int[] {0, 1}, f -&gt; new int[] {f[1], f[0]+f[1]})</w:t>
      </w:r>
    </w:p>
    <w:p w14:paraId="6E9E1CB7" w14:textId="77777777" w:rsidR="003B466A" w:rsidRPr="003B466A" w:rsidRDefault="003B466A" w:rsidP="003B466A">
      <w:r w:rsidRPr="003B466A">
        <w:tab/>
      </w:r>
      <w:r w:rsidRPr="003B466A">
        <w:tab/>
      </w:r>
      <w:r w:rsidRPr="003B466A">
        <w:tab/>
      </w:r>
      <w:r w:rsidRPr="003B466A">
        <w:tab/>
        <w:t>.limit(10)</w:t>
      </w:r>
    </w:p>
    <w:p w14:paraId="42C08B45" w14:textId="77777777" w:rsidR="003B466A" w:rsidRPr="003B466A" w:rsidRDefault="003B466A" w:rsidP="003B466A">
      <w:r w:rsidRPr="003B466A">
        <w:tab/>
      </w:r>
      <w:r w:rsidRPr="003B466A">
        <w:tab/>
      </w:r>
      <w:r w:rsidRPr="003B466A">
        <w:tab/>
      </w:r>
      <w:r w:rsidRPr="003B466A">
        <w:tab/>
        <w:t>.map(f -&gt; f[0])</w:t>
      </w:r>
    </w:p>
    <w:p w14:paraId="6FABBA65" w14:textId="77777777" w:rsidR="003B466A" w:rsidRPr="003B466A" w:rsidRDefault="003B466A" w:rsidP="003B466A">
      <w:r w:rsidRPr="003B466A">
        <w:tab/>
      </w:r>
      <w:r w:rsidRPr="003B466A">
        <w:tab/>
      </w:r>
      <w:r w:rsidRPr="003B466A">
        <w:tab/>
      </w:r>
      <w:r w:rsidRPr="003B466A">
        <w:tab/>
        <w:t>.</w:t>
      </w:r>
      <w:proofErr w:type="spellStart"/>
      <w:r w:rsidRPr="003B466A">
        <w:t>forEach</w:t>
      </w:r>
      <w:proofErr w:type="spellEnd"/>
      <w:r w:rsidRPr="003B466A">
        <w:t>(</w:t>
      </w:r>
      <w:proofErr w:type="spellStart"/>
      <w:r w:rsidRPr="003B466A">
        <w:t>i</w:t>
      </w:r>
      <w:proofErr w:type="spellEnd"/>
      <w:r w:rsidRPr="003B466A">
        <w:t xml:space="preserve"> -&gt; </w:t>
      </w:r>
      <w:proofErr w:type="spellStart"/>
      <w:r w:rsidRPr="003B466A">
        <w:t>System.out.print</w:t>
      </w:r>
      <w:proofErr w:type="spellEnd"/>
      <w:r w:rsidRPr="003B466A">
        <w:t>(</w:t>
      </w:r>
      <w:proofErr w:type="spellStart"/>
      <w:r w:rsidRPr="003B466A">
        <w:t>i</w:t>
      </w:r>
      <w:proofErr w:type="spellEnd"/>
      <w:r w:rsidRPr="003B466A">
        <w:t>+" "));</w:t>
      </w:r>
    </w:p>
    <w:p w14:paraId="2A1A96D9" w14:textId="77777777" w:rsidR="003B466A" w:rsidRPr="003B466A" w:rsidRDefault="003B466A" w:rsidP="003B466A">
      <w:r w:rsidRPr="003B466A">
        <w:tab/>
        <w:t>}</w:t>
      </w:r>
    </w:p>
    <w:p w14:paraId="5919DADF" w14:textId="77777777" w:rsidR="003B466A" w:rsidRPr="003B466A" w:rsidRDefault="003B466A" w:rsidP="003B466A">
      <w:r w:rsidRPr="003B466A">
        <w:t>}</w:t>
      </w:r>
    </w:p>
    <w:p w14:paraId="4FEE8742" w14:textId="77777777" w:rsidR="003B466A" w:rsidRPr="003B466A" w:rsidRDefault="003B466A" w:rsidP="003B466A">
      <w:r w:rsidRPr="003B466A">
        <w:rPr>
          <w:b/>
          <w:bCs/>
        </w:rPr>
        <w:t>Output :</w:t>
      </w:r>
    </w:p>
    <w:p w14:paraId="0CC7DE8C" w14:textId="77777777" w:rsidR="003B466A" w:rsidRPr="003B466A" w:rsidRDefault="003B466A" w:rsidP="003B466A">
      <w:r w:rsidRPr="003B466A">
        <w:t>0 1 1 2 3 5 8 13 21 34</w:t>
      </w:r>
    </w:p>
    <w:p w14:paraId="6AB16617" w14:textId="77777777" w:rsidR="003B466A" w:rsidRPr="003B466A" w:rsidRDefault="003B466A" w:rsidP="003B466A">
      <w:r w:rsidRPr="003B466A">
        <w:rPr>
          <w:b/>
          <w:bCs/>
        </w:rPr>
        <w:t>30) First 10 odd numbers</w:t>
      </w:r>
    </w:p>
    <w:p w14:paraId="32A67A44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java.util.stream.Stream</w:t>
      </w:r>
      <w:proofErr w:type="spellEnd"/>
      <w:r w:rsidRPr="003B466A">
        <w:t>;</w:t>
      </w:r>
    </w:p>
    <w:p w14:paraId="37AD4A7C" w14:textId="77777777" w:rsidR="003B466A" w:rsidRPr="003B466A" w:rsidRDefault="003B466A" w:rsidP="003B466A"/>
    <w:p w14:paraId="0E0F5157" w14:textId="77777777" w:rsidR="003B466A" w:rsidRPr="003B466A" w:rsidRDefault="003B466A" w:rsidP="003B466A">
      <w:r w:rsidRPr="003B466A">
        <w:t xml:space="preserve">public class Java8Code </w:t>
      </w:r>
    </w:p>
    <w:p w14:paraId="7CB0255B" w14:textId="77777777" w:rsidR="003B466A" w:rsidRPr="003B466A" w:rsidRDefault="003B466A" w:rsidP="003B466A">
      <w:r w:rsidRPr="003B466A">
        <w:t>{</w:t>
      </w:r>
    </w:p>
    <w:p w14:paraId="0C962174" w14:textId="77777777" w:rsidR="003B466A" w:rsidRPr="003B466A" w:rsidRDefault="003B466A" w:rsidP="003B466A">
      <w:r w:rsidRPr="003B466A">
        <w:tab/>
        <w:t xml:space="preserve">public static void main(String[] </w:t>
      </w:r>
      <w:proofErr w:type="spellStart"/>
      <w:r w:rsidRPr="003B466A">
        <w:t>args</w:t>
      </w:r>
      <w:proofErr w:type="spellEnd"/>
      <w:r w:rsidRPr="003B466A">
        <w:t xml:space="preserve">) </w:t>
      </w:r>
    </w:p>
    <w:p w14:paraId="768E0952" w14:textId="77777777" w:rsidR="003B466A" w:rsidRPr="003B466A" w:rsidRDefault="003B466A" w:rsidP="003B466A">
      <w:r w:rsidRPr="003B466A">
        <w:tab/>
        <w:t>{</w:t>
      </w:r>
    </w:p>
    <w:p w14:paraId="4208991B" w14:textId="77777777" w:rsidR="003B466A" w:rsidRPr="003B466A" w:rsidRDefault="003B466A" w:rsidP="003B466A">
      <w:r w:rsidRPr="003B466A">
        <w:tab/>
      </w:r>
      <w:r w:rsidRPr="003B466A">
        <w:tab/>
      </w:r>
      <w:proofErr w:type="spellStart"/>
      <w:r w:rsidRPr="003B466A">
        <w:t>Stream.iterate</w:t>
      </w:r>
      <w:proofErr w:type="spellEnd"/>
      <w:r w:rsidRPr="003B466A">
        <w:t>(new int[] {1, 3}, f -&gt; new int[] {f[1], f[1]+2})</w:t>
      </w:r>
    </w:p>
    <w:p w14:paraId="5EE686A2" w14:textId="77777777" w:rsidR="003B466A" w:rsidRPr="003B466A" w:rsidRDefault="003B466A" w:rsidP="003B466A">
      <w:r w:rsidRPr="003B466A">
        <w:tab/>
      </w:r>
      <w:r w:rsidRPr="003B466A">
        <w:tab/>
      </w:r>
      <w:r w:rsidRPr="003B466A">
        <w:tab/>
      </w:r>
      <w:r w:rsidRPr="003B466A">
        <w:tab/>
        <w:t>.limit(10)</w:t>
      </w:r>
    </w:p>
    <w:p w14:paraId="4CC7EF49" w14:textId="77777777" w:rsidR="003B466A" w:rsidRPr="003B466A" w:rsidRDefault="003B466A" w:rsidP="003B466A">
      <w:r w:rsidRPr="003B466A">
        <w:tab/>
      </w:r>
      <w:r w:rsidRPr="003B466A">
        <w:tab/>
      </w:r>
      <w:r w:rsidRPr="003B466A">
        <w:tab/>
      </w:r>
      <w:r w:rsidRPr="003B466A">
        <w:tab/>
        <w:t>.map(f -&gt; f[0])</w:t>
      </w:r>
    </w:p>
    <w:p w14:paraId="2D3395B8" w14:textId="77777777" w:rsidR="003B466A" w:rsidRPr="003B466A" w:rsidRDefault="003B466A" w:rsidP="003B466A">
      <w:r w:rsidRPr="003B466A">
        <w:tab/>
      </w:r>
      <w:r w:rsidRPr="003B466A">
        <w:tab/>
      </w:r>
      <w:r w:rsidRPr="003B466A">
        <w:tab/>
      </w:r>
      <w:r w:rsidRPr="003B466A">
        <w:tab/>
        <w:t>.</w:t>
      </w:r>
      <w:proofErr w:type="spellStart"/>
      <w:r w:rsidRPr="003B466A">
        <w:t>forEach</w:t>
      </w:r>
      <w:proofErr w:type="spellEnd"/>
      <w:r w:rsidRPr="003B466A">
        <w:t>(</w:t>
      </w:r>
      <w:proofErr w:type="spellStart"/>
      <w:r w:rsidRPr="003B466A">
        <w:t>i</w:t>
      </w:r>
      <w:proofErr w:type="spellEnd"/>
      <w:r w:rsidRPr="003B466A">
        <w:t xml:space="preserve"> -&gt; </w:t>
      </w:r>
      <w:proofErr w:type="spellStart"/>
      <w:r w:rsidRPr="003B466A">
        <w:t>System.out.print</w:t>
      </w:r>
      <w:proofErr w:type="spellEnd"/>
      <w:r w:rsidRPr="003B466A">
        <w:t>(</w:t>
      </w:r>
      <w:proofErr w:type="spellStart"/>
      <w:r w:rsidRPr="003B466A">
        <w:t>i</w:t>
      </w:r>
      <w:proofErr w:type="spellEnd"/>
      <w:r w:rsidRPr="003B466A">
        <w:t>+" "));</w:t>
      </w:r>
    </w:p>
    <w:p w14:paraId="2F037149" w14:textId="77777777" w:rsidR="003B466A" w:rsidRPr="003B466A" w:rsidRDefault="003B466A" w:rsidP="003B466A">
      <w:r w:rsidRPr="003B466A">
        <w:tab/>
        <w:t>}</w:t>
      </w:r>
    </w:p>
    <w:p w14:paraId="321DD543" w14:textId="77777777" w:rsidR="003B466A" w:rsidRPr="003B466A" w:rsidRDefault="003B466A" w:rsidP="003B466A">
      <w:r w:rsidRPr="003B466A">
        <w:t>}</w:t>
      </w:r>
    </w:p>
    <w:p w14:paraId="3D8B39B7" w14:textId="77777777" w:rsidR="003B466A" w:rsidRPr="003B466A" w:rsidRDefault="003B466A" w:rsidP="003B466A">
      <w:r w:rsidRPr="003B466A">
        <w:rPr>
          <w:b/>
          <w:bCs/>
        </w:rPr>
        <w:t>Output :</w:t>
      </w:r>
    </w:p>
    <w:p w14:paraId="2131FB2C" w14:textId="77777777" w:rsidR="003B466A" w:rsidRPr="003B466A" w:rsidRDefault="003B466A" w:rsidP="003B466A">
      <w:r w:rsidRPr="003B466A">
        <w:t>1 3 5 7 9 11 13 15 17 19</w:t>
      </w:r>
    </w:p>
    <w:p w14:paraId="157D8AB9" w14:textId="77777777" w:rsidR="003B466A" w:rsidRPr="003B466A" w:rsidRDefault="003B466A" w:rsidP="003B466A">
      <w:r w:rsidRPr="003B466A">
        <w:rPr>
          <w:b/>
          <w:bCs/>
        </w:rPr>
        <w:t>31) How do you get last element of an array?</w:t>
      </w:r>
    </w:p>
    <w:p w14:paraId="0C3F967B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java.util.Arrays</w:t>
      </w:r>
      <w:proofErr w:type="spellEnd"/>
      <w:r w:rsidRPr="003B466A">
        <w:t>;</w:t>
      </w:r>
    </w:p>
    <w:p w14:paraId="7E7C93CB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java.util.List</w:t>
      </w:r>
      <w:proofErr w:type="spellEnd"/>
      <w:r w:rsidRPr="003B466A">
        <w:t>;</w:t>
      </w:r>
    </w:p>
    <w:p w14:paraId="0C3ECBE9" w14:textId="77777777" w:rsidR="003B466A" w:rsidRPr="003B466A" w:rsidRDefault="003B466A" w:rsidP="003B466A"/>
    <w:p w14:paraId="6021522E" w14:textId="77777777" w:rsidR="003B466A" w:rsidRPr="003B466A" w:rsidRDefault="003B466A" w:rsidP="003B466A">
      <w:r w:rsidRPr="003B466A">
        <w:t xml:space="preserve">public class Java8Code </w:t>
      </w:r>
    </w:p>
    <w:p w14:paraId="795A92D0" w14:textId="77777777" w:rsidR="003B466A" w:rsidRPr="003B466A" w:rsidRDefault="003B466A" w:rsidP="003B466A">
      <w:r w:rsidRPr="003B466A">
        <w:lastRenderedPageBreak/>
        <w:t>{</w:t>
      </w:r>
    </w:p>
    <w:p w14:paraId="22BF292E" w14:textId="77777777" w:rsidR="003B466A" w:rsidRPr="003B466A" w:rsidRDefault="003B466A" w:rsidP="003B466A">
      <w:r w:rsidRPr="003B466A">
        <w:tab/>
        <w:t xml:space="preserve">public static void main(String[] </w:t>
      </w:r>
      <w:proofErr w:type="spellStart"/>
      <w:r w:rsidRPr="003B466A">
        <w:t>args</w:t>
      </w:r>
      <w:proofErr w:type="spellEnd"/>
      <w:r w:rsidRPr="003B466A">
        <w:t xml:space="preserve">) </w:t>
      </w:r>
    </w:p>
    <w:p w14:paraId="1A9B87AE" w14:textId="77777777" w:rsidR="003B466A" w:rsidRPr="003B466A" w:rsidRDefault="003B466A" w:rsidP="003B466A">
      <w:r w:rsidRPr="003B466A">
        <w:tab/>
        <w:t>{</w:t>
      </w:r>
    </w:p>
    <w:p w14:paraId="5BB0DA01" w14:textId="77777777" w:rsidR="003B466A" w:rsidRPr="003B466A" w:rsidRDefault="003B466A" w:rsidP="003B466A">
      <w:r w:rsidRPr="003B466A">
        <w:tab/>
      </w:r>
      <w:r w:rsidRPr="003B466A">
        <w:tab/>
        <w:t xml:space="preserve">List&lt;String&gt; </w:t>
      </w:r>
      <w:proofErr w:type="spellStart"/>
      <w:r w:rsidRPr="003B466A">
        <w:t>listOfStrings</w:t>
      </w:r>
      <w:proofErr w:type="spellEnd"/>
      <w:r w:rsidRPr="003B466A">
        <w:t xml:space="preserve"> = </w:t>
      </w:r>
      <w:proofErr w:type="spellStart"/>
      <w:r w:rsidRPr="003B466A">
        <w:t>Arrays.asList</w:t>
      </w:r>
      <w:proofErr w:type="spellEnd"/>
      <w:r w:rsidRPr="003B466A">
        <w:t>("One", "Two", "Three", "Four", "Five", "Six");</w:t>
      </w:r>
    </w:p>
    <w:p w14:paraId="2AA83041" w14:textId="77777777" w:rsidR="003B466A" w:rsidRPr="003B466A" w:rsidRDefault="003B466A" w:rsidP="003B466A">
      <w:r w:rsidRPr="003B466A">
        <w:tab/>
      </w:r>
      <w:r w:rsidRPr="003B466A">
        <w:tab/>
      </w:r>
    </w:p>
    <w:p w14:paraId="115009EE" w14:textId="77777777" w:rsidR="003B466A" w:rsidRPr="003B466A" w:rsidRDefault="003B466A" w:rsidP="003B466A">
      <w:r w:rsidRPr="003B466A">
        <w:tab/>
      </w:r>
      <w:r w:rsidRPr="003B466A">
        <w:tab/>
        <w:t xml:space="preserve">String </w:t>
      </w:r>
      <w:proofErr w:type="spellStart"/>
      <w:r w:rsidRPr="003B466A">
        <w:t>lastElement</w:t>
      </w:r>
      <w:proofErr w:type="spellEnd"/>
      <w:r w:rsidRPr="003B466A">
        <w:t xml:space="preserve"> = </w:t>
      </w:r>
      <w:proofErr w:type="spellStart"/>
      <w:r w:rsidRPr="003B466A">
        <w:t>listOfStrings.stream</w:t>
      </w:r>
      <w:proofErr w:type="spellEnd"/>
      <w:r w:rsidRPr="003B466A">
        <w:t>().skip(</w:t>
      </w:r>
      <w:proofErr w:type="spellStart"/>
      <w:r w:rsidRPr="003B466A">
        <w:t>listOfStrings.size</w:t>
      </w:r>
      <w:proofErr w:type="spellEnd"/>
      <w:r w:rsidRPr="003B466A">
        <w:t>() - 1).</w:t>
      </w:r>
      <w:proofErr w:type="spellStart"/>
      <w:r w:rsidRPr="003B466A">
        <w:t>findFirst</w:t>
      </w:r>
      <w:proofErr w:type="spellEnd"/>
      <w:r w:rsidRPr="003B466A">
        <w:t>().get();</w:t>
      </w:r>
    </w:p>
    <w:p w14:paraId="46999A8B" w14:textId="77777777" w:rsidR="003B466A" w:rsidRPr="003B466A" w:rsidRDefault="003B466A" w:rsidP="003B466A">
      <w:r w:rsidRPr="003B466A">
        <w:tab/>
      </w:r>
      <w:r w:rsidRPr="003B466A">
        <w:tab/>
      </w:r>
    </w:p>
    <w:p w14:paraId="0DCAB159" w14:textId="77777777" w:rsidR="003B466A" w:rsidRPr="003B466A" w:rsidRDefault="003B466A" w:rsidP="003B466A">
      <w:r w:rsidRPr="003B466A">
        <w:tab/>
      </w:r>
      <w:r w:rsidRPr="003B466A">
        <w:tab/>
      </w:r>
      <w:proofErr w:type="spellStart"/>
      <w:r w:rsidRPr="003B466A">
        <w:t>System.out.println</w:t>
      </w:r>
      <w:proofErr w:type="spellEnd"/>
      <w:r w:rsidRPr="003B466A">
        <w:t>(</w:t>
      </w:r>
      <w:proofErr w:type="spellStart"/>
      <w:r w:rsidRPr="003B466A">
        <w:t>lastElement</w:t>
      </w:r>
      <w:proofErr w:type="spellEnd"/>
      <w:r w:rsidRPr="003B466A">
        <w:t>);</w:t>
      </w:r>
    </w:p>
    <w:p w14:paraId="3402578F" w14:textId="77777777" w:rsidR="003B466A" w:rsidRPr="003B466A" w:rsidRDefault="003B466A" w:rsidP="003B466A">
      <w:r w:rsidRPr="003B466A">
        <w:tab/>
        <w:t>}</w:t>
      </w:r>
    </w:p>
    <w:p w14:paraId="58E5D394" w14:textId="77777777" w:rsidR="003B466A" w:rsidRPr="003B466A" w:rsidRDefault="003B466A" w:rsidP="003B466A">
      <w:r w:rsidRPr="003B466A">
        <w:t>}</w:t>
      </w:r>
    </w:p>
    <w:p w14:paraId="03F2AB50" w14:textId="77777777" w:rsidR="003B466A" w:rsidRPr="003B466A" w:rsidRDefault="003B466A" w:rsidP="003B466A">
      <w:r w:rsidRPr="003B466A">
        <w:rPr>
          <w:b/>
          <w:bCs/>
        </w:rPr>
        <w:t>Output :</w:t>
      </w:r>
    </w:p>
    <w:p w14:paraId="0FA2C7AD" w14:textId="77777777" w:rsidR="003B466A" w:rsidRPr="003B466A" w:rsidRDefault="003B466A" w:rsidP="003B466A">
      <w:r w:rsidRPr="003B466A">
        <w:t>Six</w:t>
      </w:r>
    </w:p>
    <w:p w14:paraId="72D2E062" w14:textId="77777777" w:rsidR="003B466A" w:rsidRPr="003B466A" w:rsidRDefault="003B466A" w:rsidP="003B466A">
      <w:r w:rsidRPr="003B466A">
        <w:rPr>
          <w:b/>
          <w:bCs/>
        </w:rPr>
        <w:t>32) Find the age of a person in years if the birthday has given?</w:t>
      </w:r>
    </w:p>
    <w:p w14:paraId="1EF6F3B5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java.time.LocalDate</w:t>
      </w:r>
      <w:proofErr w:type="spellEnd"/>
      <w:r w:rsidRPr="003B466A">
        <w:t>;</w:t>
      </w:r>
    </w:p>
    <w:p w14:paraId="02F03402" w14:textId="77777777" w:rsidR="003B466A" w:rsidRPr="003B466A" w:rsidRDefault="003B466A" w:rsidP="003B466A">
      <w:r w:rsidRPr="003B466A">
        <w:t xml:space="preserve">import </w:t>
      </w:r>
      <w:proofErr w:type="spellStart"/>
      <w:r w:rsidRPr="003B466A">
        <w:t>java.time.temporal.ChronoUnit</w:t>
      </w:r>
      <w:proofErr w:type="spellEnd"/>
      <w:r w:rsidRPr="003B466A">
        <w:t>;</w:t>
      </w:r>
    </w:p>
    <w:p w14:paraId="5407EE9E" w14:textId="77777777" w:rsidR="003B466A" w:rsidRPr="003B466A" w:rsidRDefault="003B466A" w:rsidP="003B466A"/>
    <w:p w14:paraId="4F59FE97" w14:textId="77777777" w:rsidR="003B466A" w:rsidRPr="003B466A" w:rsidRDefault="003B466A" w:rsidP="003B466A">
      <w:r w:rsidRPr="003B466A">
        <w:t xml:space="preserve">public class Java8Code </w:t>
      </w:r>
    </w:p>
    <w:p w14:paraId="4A88B382" w14:textId="77777777" w:rsidR="003B466A" w:rsidRPr="003B466A" w:rsidRDefault="003B466A" w:rsidP="003B466A">
      <w:r w:rsidRPr="003B466A">
        <w:t>{</w:t>
      </w:r>
    </w:p>
    <w:p w14:paraId="795B5518" w14:textId="77777777" w:rsidR="003B466A" w:rsidRPr="003B466A" w:rsidRDefault="003B466A" w:rsidP="003B466A">
      <w:r w:rsidRPr="003B466A">
        <w:tab/>
        <w:t xml:space="preserve">public static void main(String[] </w:t>
      </w:r>
      <w:proofErr w:type="spellStart"/>
      <w:r w:rsidRPr="003B466A">
        <w:t>args</w:t>
      </w:r>
      <w:proofErr w:type="spellEnd"/>
      <w:r w:rsidRPr="003B466A">
        <w:t xml:space="preserve">) </w:t>
      </w:r>
    </w:p>
    <w:p w14:paraId="3FDC75E0" w14:textId="77777777" w:rsidR="003B466A" w:rsidRPr="003B466A" w:rsidRDefault="003B466A" w:rsidP="003B466A">
      <w:r w:rsidRPr="003B466A">
        <w:tab/>
        <w:t>{</w:t>
      </w:r>
    </w:p>
    <w:p w14:paraId="07A2EB78" w14:textId="77777777" w:rsidR="003B466A" w:rsidRPr="003B466A" w:rsidRDefault="003B466A" w:rsidP="003B466A">
      <w:r w:rsidRPr="003B466A">
        <w:tab/>
      </w:r>
      <w:r w:rsidRPr="003B466A">
        <w:tab/>
      </w:r>
      <w:proofErr w:type="spellStart"/>
      <w:r w:rsidRPr="003B466A">
        <w:t>LocalDate</w:t>
      </w:r>
      <w:proofErr w:type="spellEnd"/>
      <w:r w:rsidRPr="003B466A">
        <w:t xml:space="preserve"> </w:t>
      </w:r>
      <w:proofErr w:type="spellStart"/>
      <w:r w:rsidRPr="003B466A">
        <w:t>birthDay</w:t>
      </w:r>
      <w:proofErr w:type="spellEnd"/>
      <w:r w:rsidRPr="003B466A">
        <w:t xml:space="preserve"> = </w:t>
      </w:r>
      <w:proofErr w:type="spellStart"/>
      <w:r w:rsidRPr="003B466A">
        <w:t>LocalDate.of</w:t>
      </w:r>
      <w:proofErr w:type="spellEnd"/>
      <w:r w:rsidRPr="003B466A">
        <w:t>(1985, 01, 23);</w:t>
      </w:r>
    </w:p>
    <w:p w14:paraId="10300CF3" w14:textId="77777777" w:rsidR="003B466A" w:rsidRPr="003B466A" w:rsidRDefault="003B466A" w:rsidP="003B466A">
      <w:r w:rsidRPr="003B466A">
        <w:tab/>
      </w:r>
      <w:r w:rsidRPr="003B466A">
        <w:tab/>
      </w:r>
      <w:proofErr w:type="spellStart"/>
      <w:r w:rsidRPr="003B466A">
        <w:t>LocalDate</w:t>
      </w:r>
      <w:proofErr w:type="spellEnd"/>
      <w:r w:rsidRPr="003B466A">
        <w:t xml:space="preserve"> today = </w:t>
      </w:r>
      <w:proofErr w:type="spellStart"/>
      <w:r w:rsidRPr="003B466A">
        <w:t>LocalDate.now</w:t>
      </w:r>
      <w:proofErr w:type="spellEnd"/>
      <w:r w:rsidRPr="003B466A">
        <w:t>();</w:t>
      </w:r>
    </w:p>
    <w:p w14:paraId="1E6D7C27" w14:textId="77777777" w:rsidR="003B466A" w:rsidRPr="003B466A" w:rsidRDefault="003B466A" w:rsidP="003B466A">
      <w:r w:rsidRPr="003B466A">
        <w:tab/>
      </w:r>
      <w:r w:rsidRPr="003B466A">
        <w:tab/>
      </w:r>
    </w:p>
    <w:p w14:paraId="6940AEA5" w14:textId="77777777" w:rsidR="003B466A" w:rsidRPr="003B466A" w:rsidRDefault="003B466A" w:rsidP="003B466A">
      <w:r w:rsidRPr="003B466A">
        <w:tab/>
      </w:r>
      <w:r w:rsidRPr="003B466A">
        <w:tab/>
      </w:r>
      <w:proofErr w:type="spellStart"/>
      <w:r w:rsidRPr="003B466A">
        <w:t>System.out.println</w:t>
      </w:r>
      <w:proofErr w:type="spellEnd"/>
      <w:r w:rsidRPr="003B466A">
        <w:t>(</w:t>
      </w:r>
      <w:proofErr w:type="spellStart"/>
      <w:r w:rsidRPr="003B466A">
        <w:t>ChronoUnit.YEARS.between</w:t>
      </w:r>
      <w:proofErr w:type="spellEnd"/>
      <w:r w:rsidRPr="003B466A">
        <w:t>(</w:t>
      </w:r>
      <w:proofErr w:type="spellStart"/>
      <w:r w:rsidRPr="003B466A">
        <w:t>birthDay</w:t>
      </w:r>
      <w:proofErr w:type="spellEnd"/>
      <w:r w:rsidRPr="003B466A">
        <w:t>, today));</w:t>
      </w:r>
    </w:p>
    <w:p w14:paraId="7178DEE8" w14:textId="77777777" w:rsidR="003B466A" w:rsidRPr="003B466A" w:rsidRDefault="003B466A" w:rsidP="003B466A">
      <w:r w:rsidRPr="003B466A">
        <w:tab/>
        <w:t>}</w:t>
      </w:r>
    </w:p>
    <w:p w14:paraId="450C6ADC" w14:textId="77777777" w:rsidR="003B466A" w:rsidRPr="003B466A" w:rsidRDefault="003B466A" w:rsidP="003B466A">
      <w:r w:rsidRPr="003B466A">
        <w:t>}</w:t>
      </w:r>
    </w:p>
    <w:p w14:paraId="086C4813" w14:textId="77777777" w:rsidR="003B466A" w:rsidRPr="003B466A" w:rsidRDefault="003B466A" w:rsidP="003B466A">
      <w:r w:rsidRPr="003B466A">
        <w:rPr>
          <w:b/>
          <w:bCs/>
        </w:rPr>
        <w:t>Also Read :</w:t>
      </w:r>
    </w:p>
    <w:p w14:paraId="44ADFFD6" w14:textId="77777777" w:rsidR="00CB05CA" w:rsidRDefault="00CB05CA"/>
    <w:sectPr w:rsidR="00CB0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5CA"/>
    <w:rsid w:val="000D2470"/>
    <w:rsid w:val="00241219"/>
    <w:rsid w:val="003B466A"/>
    <w:rsid w:val="004D3F0F"/>
    <w:rsid w:val="00A3590B"/>
    <w:rsid w:val="00CB05CA"/>
    <w:rsid w:val="00F2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C47C"/>
  <w15:chartTrackingRefBased/>
  <w15:docId w15:val="{77B37BC6-C4AF-4D88-BAC6-AAF01B7B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6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6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8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45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16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vaconceptoftheday.com/java-8-interview-sample-coding-questions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i0.wp.com/javaconceptoftheday.com/wp-content/uploads/2023/06/Java_8_Interview_Sample_Coding_Questions.png?ssl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23</Pages>
  <Words>2483</Words>
  <Characters>14157</Characters>
  <Application>Microsoft Office Word</Application>
  <DocSecurity>0</DocSecurity>
  <Lines>117</Lines>
  <Paragraphs>33</Paragraphs>
  <ScaleCrop>false</ScaleCrop>
  <Company/>
  <LinksUpToDate>false</LinksUpToDate>
  <CharactersWithSpaces>16607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payala</dc:creator>
  <cp:keywords/>
  <dc:description/>
  <cp:lastModifiedBy>manju payala</cp:lastModifiedBy>
  <cp:revision>5</cp:revision>
  <dcterms:created xsi:type="dcterms:W3CDTF">2024-10-12T04:03:00Z</dcterms:created>
  <dcterms:modified xsi:type="dcterms:W3CDTF">2024-10-12T16:03:00Z</dcterms:modified>
</cp:coreProperties>
</file>